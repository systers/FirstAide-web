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2E00" w:rsidRPr="00717EBA" w:rsidRDefault="004C2E00" w:rsidP="004C2E00">
      <w:pPr>
        <w:pStyle w:val="Title"/>
        <w:rPr>
          <w:rFonts w:ascii="Calibri" w:hAnsi="Calibri"/>
          <w:sz w:val="22"/>
          <w:szCs w:val="22"/>
        </w:rPr>
      </w:pPr>
      <w:r w:rsidRPr="00717EBA">
        <w:rPr>
          <w:rFonts w:ascii="Calibri" w:hAnsi="Calibri"/>
          <w:sz w:val="22"/>
          <w:szCs w:val="22"/>
        </w:rPr>
        <w:t>First Aide Mobile App</w:t>
      </w:r>
    </w:p>
    <w:sdt>
      <w:sdtPr>
        <w:rPr>
          <w:rFonts w:ascii="Calibri" w:eastAsia="Times New Roman" w:hAnsi="Calibri" w:cs="Times New Roman"/>
          <w:b w:val="0"/>
          <w:bCs w:val="0"/>
          <w:color w:val="auto"/>
          <w:sz w:val="22"/>
          <w:szCs w:val="22"/>
          <w:lang w:eastAsia="en-US"/>
        </w:rPr>
        <w:id w:val="1011409173"/>
        <w:docPartObj>
          <w:docPartGallery w:val="Table of Contents"/>
          <w:docPartUnique/>
        </w:docPartObj>
      </w:sdtPr>
      <w:sdtEndPr>
        <w:rPr>
          <w:noProof/>
        </w:rPr>
      </w:sdtEndPr>
      <w:sdtContent>
        <w:p w:rsidR="005E2BAA" w:rsidRPr="00717EBA" w:rsidRDefault="005E2BAA">
          <w:pPr>
            <w:pStyle w:val="TOCHeading"/>
            <w:rPr>
              <w:rFonts w:ascii="Calibri" w:hAnsi="Calibri"/>
              <w:sz w:val="22"/>
              <w:szCs w:val="22"/>
            </w:rPr>
          </w:pPr>
          <w:r w:rsidRPr="00717EBA">
            <w:rPr>
              <w:rFonts w:ascii="Calibri" w:hAnsi="Calibri"/>
              <w:sz w:val="22"/>
              <w:szCs w:val="22"/>
            </w:rPr>
            <w:t>Contents</w:t>
          </w:r>
        </w:p>
        <w:p w:rsidR="00244BA7" w:rsidRDefault="005E2BAA">
          <w:pPr>
            <w:pStyle w:val="TOC1"/>
            <w:tabs>
              <w:tab w:val="right" w:leader="dot" w:pos="10790"/>
            </w:tabs>
            <w:rPr>
              <w:rFonts w:asciiTheme="minorHAnsi" w:eastAsiaTheme="minorEastAsia" w:hAnsiTheme="minorHAnsi" w:cstheme="minorBidi"/>
              <w:noProof/>
              <w:sz w:val="22"/>
              <w:szCs w:val="22"/>
            </w:rPr>
          </w:pPr>
          <w:r w:rsidRPr="00717EBA">
            <w:rPr>
              <w:rFonts w:ascii="Calibri" w:hAnsi="Calibri"/>
              <w:sz w:val="22"/>
              <w:szCs w:val="22"/>
            </w:rPr>
            <w:fldChar w:fldCharType="begin"/>
          </w:r>
          <w:r w:rsidRPr="00717EBA">
            <w:rPr>
              <w:rFonts w:ascii="Calibri" w:hAnsi="Calibri"/>
              <w:sz w:val="22"/>
              <w:szCs w:val="22"/>
            </w:rPr>
            <w:instrText xml:space="preserve"> TOC \o "1-3" \h \z \u </w:instrText>
          </w:r>
          <w:r w:rsidRPr="00717EBA">
            <w:rPr>
              <w:rFonts w:ascii="Calibri" w:hAnsi="Calibri"/>
              <w:sz w:val="22"/>
              <w:szCs w:val="22"/>
            </w:rPr>
            <w:fldChar w:fldCharType="separate"/>
          </w:r>
          <w:hyperlink w:anchor="_Toc427665762" w:history="1">
            <w:r w:rsidR="00244BA7" w:rsidRPr="009A0E80">
              <w:rPr>
                <w:rStyle w:val="Hyperlink"/>
                <w:rFonts w:ascii="Calibri" w:hAnsi="Calibri"/>
                <w:noProof/>
              </w:rPr>
              <w:t>Get Help Now</w:t>
            </w:r>
            <w:r w:rsidR="00244BA7">
              <w:rPr>
                <w:noProof/>
                <w:webHidden/>
              </w:rPr>
              <w:tab/>
            </w:r>
            <w:r w:rsidR="00244BA7">
              <w:rPr>
                <w:noProof/>
                <w:webHidden/>
              </w:rPr>
              <w:fldChar w:fldCharType="begin"/>
            </w:r>
            <w:r w:rsidR="00244BA7">
              <w:rPr>
                <w:noProof/>
                <w:webHidden/>
              </w:rPr>
              <w:instrText xml:space="preserve"> PAGEREF _Toc427665762 \h </w:instrText>
            </w:r>
            <w:r w:rsidR="00244BA7">
              <w:rPr>
                <w:noProof/>
                <w:webHidden/>
              </w:rPr>
            </w:r>
            <w:r w:rsidR="00244BA7">
              <w:rPr>
                <w:noProof/>
                <w:webHidden/>
              </w:rPr>
              <w:fldChar w:fldCharType="separate"/>
            </w:r>
            <w:r w:rsidR="00244BA7">
              <w:rPr>
                <w:noProof/>
                <w:webHidden/>
              </w:rPr>
              <w:t>2</w:t>
            </w:r>
            <w:r w:rsidR="00244BA7">
              <w:rPr>
                <w:noProof/>
                <w:webHidden/>
              </w:rPr>
              <w:fldChar w:fldCharType="end"/>
            </w:r>
          </w:hyperlink>
        </w:p>
        <w:p w:rsidR="00244BA7" w:rsidRDefault="00315A5B">
          <w:pPr>
            <w:pStyle w:val="TOC1"/>
            <w:tabs>
              <w:tab w:val="right" w:leader="dot" w:pos="10790"/>
            </w:tabs>
            <w:rPr>
              <w:rFonts w:asciiTheme="minorHAnsi" w:eastAsiaTheme="minorEastAsia" w:hAnsiTheme="minorHAnsi" w:cstheme="minorBidi"/>
              <w:noProof/>
              <w:sz w:val="22"/>
              <w:szCs w:val="22"/>
            </w:rPr>
          </w:pPr>
          <w:hyperlink w:anchor="_Toc427665763" w:history="1">
            <w:r w:rsidR="00244BA7" w:rsidRPr="009A0E80">
              <w:rPr>
                <w:rStyle w:val="Hyperlink"/>
                <w:rFonts w:ascii="Calibri" w:hAnsi="Calibri"/>
                <w:noProof/>
              </w:rPr>
              <w:t>Circle of Trust</w:t>
            </w:r>
            <w:r w:rsidR="00244BA7">
              <w:rPr>
                <w:noProof/>
                <w:webHidden/>
              </w:rPr>
              <w:tab/>
            </w:r>
            <w:r w:rsidR="00244BA7">
              <w:rPr>
                <w:noProof/>
                <w:webHidden/>
              </w:rPr>
              <w:fldChar w:fldCharType="begin"/>
            </w:r>
            <w:r w:rsidR="00244BA7">
              <w:rPr>
                <w:noProof/>
                <w:webHidden/>
              </w:rPr>
              <w:instrText xml:space="preserve"> PAGEREF _Toc427665763 \h </w:instrText>
            </w:r>
            <w:r w:rsidR="00244BA7">
              <w:rPr>
                <w:noProof/>
                <w:webHidden/>
              </w:rPr>
            </w:r>
            <w:r w:rsidR="00244BA7">
              <w:rPr>
                <w:noProof/>
                <w:webHidden/>
              </w:rPr>
              <w:fldChar w:fldCharType="separate"/>
            </w:r>
            <w:r w:rsidR="00244BA7">
              <w:rPr>
                <w:noProof/>
                <w:webHidden/>
              </w:rPr>
              <w:t>2</w:t>
            </w:r>
            <w:r w:rsidR="00244BA7">
              <w:rPr>
                <w:noProof/>
                <w:webHidden/>
              </w:rPr>
              <w:fldChar w:fldCharType="end"/>
            </w:r>
          </w:hyperlink>
        </w:p>
        <w:p w:rsidR="00244BA7" w:rsidRDefault="00315A5B">
          <w:pPr>
            <w:pStyle w:val="TOC1"/>
            <w:tabs>
              <w:tab w:val="right" w:leader="dot" w:pos="10790"/>
            </w:tabs>
            <w:rPr>
              <w:rFonts w:asciiTheme="minorHAnsi" w:eastAsiaTheme="minorEastAsia" w:hAnsiTheme="minorHAnsi" w:cstheme="minorBidi"/>
              <w:noProof/>
              <w:sz w:val="22"/>
              <w:szCs w:val="22"/>
            </w:rPr>
          </w:pPr>
          <w:hyperlink w:anchor="_Toc427665764" w:history="1">
            <w:r w:rsidR="00244BA7" w:rsidRPr="009A0E80">
              <w:rPr>
                <w:rStyle w:val="Hyperlink"/>
                <w:rFonts w:ascii="Calibri" w:hAnsi="Calibri"/>
                <w:noProof/>
              </w:rPr>
              <w:t>Safety Tools</w:t>
            </w:r>
            <w:r w:rsidR="00244BA7">
              <w:rPr>
                <w:noProof/>
                <w:webHidden/>
              </w:rPr>
              <w:tab/>
            </w:r>
            <w:r w:rsidR="00244BA7">
              <w:rPr>
                <w:noProof/>
                <w:webHidden/>
              </w:rPr>
              <w:fldChar w:fldCharType="begin"/>
            </w:r>
            <w:r w:rsidR="00244BA7">
              <w:rPr>
                <w:noProof/>
                <w:webHidden/>
              </w:rPr>
              <w:instrText xml:space="preserve"> PAGEREF _Toc427665764 \h </w:instrText>
            </w:r>
            <w:r w:rsidR="00244BA7">
              <w:rPr>
                <w:noProof/>
                <w:webHidden/>
              </w:rPr>
            </w:r>
            <w:r w:rsidR="00244BA7">
              <w:rPr>
                <w:noProof/>
                <w:webHidden/>
              </w:rPr>
              <w:fldChar w:fldCharType="separate"/>
            </w:r>
            <w:r w:rsidR="00244BA7">
              <w:rPr>
                <w:noProof/>
                <w:webHidden/>
              </w:rPr>
              <w:t>3</w:t>
            </w:r>
            <w:r w:rsidR="00244BA7">
              <w:rPr>
                <w:noProof/>
                <w:webHidden/>
              </w:rPr>
              <w:fldChar w:fldCharType="end"/>
            </w:r>
          </w:hyperlink>
        </w:p>
        <w:p w:rsidR="00244BA7" w:rsidRDefault="00315A5B">
          <w:pPr>
            <w:pStyle w:val="TOC2"/>
            <w:tabs>
              <w:tab w:val="right" w:leader="dot" w:pos="10790"/>
            </w:tabs>
            <w:rPr>
              <w:noProof/>
              <w:lang w:eastAsia="en-US"/>
            </w:rPr>
          </w:pPr>
          <w:hyperlink w:anchor="_Toc427665765" w:history="1">
            <w:r w:rsidR="00244BA7" w:rsidRPr="009A0E80">
              <w:rPr>
                <w:rStyle w:val="Hyperlink"/>
                <w:rFonts w:ascii="Calibri" w:hAnsi="Calibri"/>
                <w:noProof/>
              </w:rPr>
              <w:t>Personal Security Strategies</w:t>
            </w:r>
            <w:r w:rsidR="00244BA7">
              <w:rPr>
                <w:noProof/>
                <w:webHidden/>
              </w:rPr>
              <w:tab/>
            </w:r>
            <w:r w:rsidR="00244BA7">
              <w:rPr>
                <w:noProof/>
                <w:webHidden/>
              </w:rPr>
              <w:fldChar w:fldCharType="begin"/>
            </w:r>
            <w:r w:rsidR="00244BA7">
              <w:rPr>
                <w:noProof/>
                <w:webHidden/>
              </w:rPr>
              <w:instrText xml:space="preserve"> PAGEREF _Toc427665765 \h </w:instrText>
            </w:r>
            <w:r w:rsidR="00244BA7">
              <w:rPr>
                <w:noProof/>
                <w:webHidden/>
              </w:rPr>
            </w:r>
            <w:r w:rsidR="00244BA7">
              <w:rPr>
                <w:noProof/>
                <w:webHidden/>
              </w:rPr>
              <w:fldChar w:fldCharType="separate"/>
            </w:r>
            <w:r w:rsidR="00244BA7">
              <w:rPr>
                <w:noProof/>
                <w:webHidden/>
              </w:rPr>
              <w:t>3</w:t>
            </w:r>
            <w:r w:rsidR="00244BA7">
              <w:rPr>
                <w:noProof/>
                <w:webHidden/>
              </w:rPr>
              <w:fldChar w:fldCharType="end"/>
            </w:r>
          </w:hyperlink>
        </w:p>
        <w:p w:rsidR="00244BA7" w:rsidRDefault="00315A5B">
          <w:pPr>
            <w:pStyle w:val="TOC2"/>
            <w:tabs>
              <w:tab w:val="right" w:leader="dot" w:pos="10790"/>
            </w:tabs>
            <w:rPr>
              <w:noProof/>
              <w:lang w:eastAsia="en-US"/>
            </w:rPr>
          </w:pPr>
          <w:hyperlink w:anchor="_Toc427665766" w:history="1">
            <w:r w:rsidR="00244BA7" w:rsidRPr="009A0E80">
              <w:rPr>
                <w:rStyle w:val="Hyperlink"/>
                <w:rFonts w:ascii="Calibri" w:hAnsi="Calibri"/>
                <w:noProof/>
              </w:rPr>
              <w:t>RADAR</w:t>
            </w:r>
            <w:r w:rsidR="00244BA7">
              <w:rPr>
                <w:noProof/>
                <w:webHidden/>
              </w:rPr>
              <w:tab/>
            </w:r>
            <w:r w:rsidR="00244BA7">
              <w:rPr>
                <w:noProof/>
                <w:webHidden/>
              </w:rPr>
              <w:fldChar w:fldCharType="begin"/>
            </w:r>
            <w:r w:rsidR="00244BA7">
              <w:rPr>
                <w:noProof/>
                <w:webHidden/>
              </w:rPr>
              <w:instrText xml:space="preserve"> PAGEREF _Toc427665766 \h </w:instrText>
            </w:r>
            <w:r w:rsidR="00244BA7">
              <w:rPr>
                <w:noProof/>
                <w:webHidden/>
              </w:rPr>
            </w:r>
            <w:r w:rsidR="00244BA7">
              <w:rPr>
                <w:noProof/>
                <w:webHidden/>
              </w:rPr>
              <w:fldChar w:fldCharType="separate"/>
            </w:r>
            <w:r w:rsidR="00244BA7">
              <w:rPr>
                <w:noProof/>
                <w:webHidden/>
              </w:rPr>
              <w:t>5</w:t>
            </w:r>
            <w:r w:rsidR="00244BA7">
              <w:rPr>
                <w:noProof/>
                <w:webHidden/>
              </w:rPr>
              <w:fldChar w:fldCharType="end"/>
            </w:r>
          </w:hyperlink>
        </w:p>
        <w:p w:rsidR="00244BA7" w:rsidRDefault="00315A5B">
          <w:pPr>
            <w:pStyle w:val="TOC2"/>
            <w:tabs>
              <w:tab w:val="right" w:leader="dot" w:pos="10790"/>
            </w:tabs>
            <w:rPr>
              <w:noProof/>
              <w:lang w:eastAsia="en-US"/>
            </w:rPr>
          </w:pPr>
          <w:hyperlink w:anchor="_Toc427665767" w:history="1">
            <w:r w:rsidR="00244BA7" w:rsidRPr="009A0E80">
              <w:rPr>
                <w:rStyle w:val="Hyperlink"/>
                <w:rFonts w:ascii="Calibri" w:hAnsi="Calibri"/>
                <w:noProof/>
              </w:rPr>
              <w:t>Coping with Unwanted Attention Strategies</w:t>
            </w:r>
            <w:r w:rsidR="00244BA7">
              <w:rPr>
                <w:noProof/>
                <w:webHidden/>
              </w:rPr>
              <w:tab/>
            </w:r>
            <w:r w:rsidR="00244BA7">
              <w:rPr>
                <w:noProof/>
                <w:webHidden/>
              </w:rPr>
              <w:fldChar w:fldCharType="begin"/>
            </w:r>
            <w:r w:rsidR="00244BA7">
              <w:rPr>
                <w:noProof/>
                <w:webHidden/>
              </w:rPr>
              <w:instrText xml:space="preserve"> PAGEREF _Toc427665767 \h </w:instrText>
            </w:r>
            <w:r w:rsidR="00244BA7">
              <w:rPr>
                <w:noProof/>
                <w:webHidden/>
              </w:rPr>
            </w:r>
            <w:r w:rsidR="00244BA7">
              <w:rPr>
                <w:noProof/>
                <w:webHidden/>
              </w:rPr>
              <w:fldChar w:fldCharType="separate"/>
            </w:r>
            <w:r w:rsidR="00244BA7">
              <w:rPr>
                <w:noProof/>
                <w:webHidden/>
              </w:rPr>
              <w:t>6</w:t>
            </w:r>
            <w:r w:rsidR="00244BA7">
              <w:rPr>
                <w:noProof/>
                <w:webHidden/>
              </w:rPr>
              <w:fldChar w:fldCharType="end"/>
            </w:r>
          </w:hyperlink>
        </w:p>
        <w:p w:rsidR="00244BA7" w:rsidRDefault="00315A5B">
          <w:pPr>
            <w:pStyle w:val="TOC2"/>
            <w:tabs>
              <w:tab w:val="right" w:leader="dot" w:pos="10790"/>
            </w:tabs>
            <w:rPr>
              <w:noProof/>
              <w:lang w:eastAsia="en-US"/>
            </w:rPr>
          </w:pPr>
          <w:hyperlink w:anchor="_Toc427665768" w:history="1">
            <w:r w:rsidR="00244BA7" w:rsidRPr="009A0E80">
              <w:rPr>
                <w:rStyle w:val="Hyperlink"/>
                <w:rFonts w:ascii="Calibri" w:hAnsi="Calibri"/>
                <w:noProof/>
              </w:rPr>
              <w:t>Commonalities of Sexual Predators</w:t>
            </w:r>
            <w:r w:rsidR="00244BA7">
              <w:rPr>
                <w:noProof/>
                <w:webHidden/>
              </w:rPr>
              <w:tab/>
            </w:r>
            <w:r w:rsidR="00244BA7">
              <w:rPr>
                <w:noProof/>
                <w:webHidden/>
              </w:rPr>
              <w:fldChar w:fldCharType="begin"/>
            </w:r>
            <w:r w:rsidR="00244BA7">
              <w:rPr>
                <w:noProof/>
                <w:webHidden/>
              </w:rPr>
              <w:instrText xml:space="preserve"> PAGEREF _Toc427665768 \h </w:instrText>
            </w:r>
            <w:r w:rsidR="00244BA7">
              <w:rPr>
                <w:noProof/>
                <w:webHidden/>
              </w:rPr>
            </w:r>
            <w:r w:rsidR="00244BA7">
              <w:rPr>
                <w:noProof/>
                <w:webHidden/>
              </w:rPr>
              <w:fldChar w:fldCharType="separate"/>
            </w:r>
            <w:r w:rsidR="00244BA7">
              <w:rPr>
                <w:noProof/>
                <w:webHidden/>
              </w:rPr>
              <w:t>7</w:t>
            </w:r>
            <w:r w:rsidR="00244BA7">
              <w:rPr>
                <w:noProof/>
                <w:webHidden/>
              </w:rPr>
              <w:fldChar w:fldCharType="end"/>
            </w:r>
          </w:hyperlink>
        </w:p>
        <w:p w:rsidR="00244BA7" w:rsidRDefault="00315A5B">
          <w:pPr>
            <w:pStyle w:val="TOC2"/>
            <w:tabs>
              <w:tab w:val="right" w:leader="dot" w:pos="10790"/>
            </w:tabs>
            <w:rPr>
              <w:noProof/>
              <w:lang w:eastAsia="en-US"/>
            </w:rPr>
          </w:pPr>
          <w:hyperlink w:anchor="_Toc427665769" w:history="1">
            <w:r w:rsidR="00244BA7" w:rsidRPr="009A0E80">
              <w:rPr>
                <w:rStyle w:val="Hyperlink"/>
                <w:rFonts w:ascii="Calibri" w:hAnsi="Calibri"/>
                <w:noProof/>
              </w:rPr>
              <w:t>Bystander Intervention</w:t>
            </w:r>
            <w:r w:rsidR="00244BA7">
              <w:rPr>
                <w:noProof/>
                <w:webHidden/>
              </w:rPr>
              <w:tab/>
            </w:r>
            <w:r w:rsidR="00244BA7">
              <w:rPr>
                <w:noProof/>
                <w:webHidden/>
              </w:rPr>
              <w:fldChar w:fldCharType="begin"/>
            </w:r>
            <w:r w:rsidR="00244BA7">
              <w:rPr>
                <w:noProof/>
                <w:webHidden/>
              </w:rPr>
              <w:instrText xml:space="preserve"> PAGEREF _Toc427665769 \h </w:instrText>
            </w:r>
            <w:r w:rsidR="00244BA7">
              <w:rPr>
                <w:noProof/>
                <w:webHidden/>
              </w:rPr>
            </w:r>
            <w:r w:rsidR="00244BA7">
              <w:rPr>
                <w:noProof/>
                <w:webHidden/>
              </w:rPr>
              <w:fldChar w:fldCharType="separate"/>
            </w:r>
            <w:r w:rsidR="00244BA7">
              <w:rPr>
                <w:noProof/>
                <w:webHidden/>
              </w:rPr>
              <w:t>8</w:t>
            </w:r>
            <w:r w:rsidR="00244BA7">
              <w:rPr>
                <w:noProof/>
                <w:webHidden/>
              </w:rPr>
              <w:fldChar w:fldCharType="end"/>
            </w:r>
          </w:hyperlink>
        </w:p>
        <w:p w:rsidR="00244BA7" w:rsidRDefault="00315A5B">
          <w:pPr>
            <w:pStyle w:val="TOC2"/>
            <w:tabs>
              <w:tab w:val="right" w:leader="dot" w:pos="10790"/>
            </w:tabs>
            <w:rPr>
              <w:noProof/>
              <w:lang w:eastAsia="en-US"/>
            </w:rPr>
          </w:pPr>
          <w:hyperlink w:anchor="_Toc427665770" w:history="1">
            <w:r w:rsidR="00244BA7" w:rsidRPr="009A0E80">
              <w:rPr>
                <w:rStyle w:val="Hyperlink"/>
                <w:rFonts w:ascii="Calibri" w:hAnsi="Calibri"/>
                <w:noProof/>
              </w:rPr>
              <w:t>Safety Plan Basics</w:t>
            </w:r>
            <w:r w:rsidR="00244BA7">
              <w:rPr>
                <w:noProof/>
                <w:webHidden/>
              </w:rPr>
              <w:tab/>
            </w:r>
            <w:r w:rsidR="00244BA7">
              <w:rPr>
                <w:noProof/>
                <w:webHidden/>
              </w:rPr>
              <w:fldChar w:fldCharType="begin"/>
            </w:r>
            <w:r w:rsidR="00244BA7">
              <w:rPr>
                <w:noProof/>
                <w:webHidden/>
              </w:rPr>
              <w:instrText xml:space="preserve"> PAGEREF _Toc427665770 \h </w:instrText>
            </w:r>
            <w:r w:rsidR="00244BA7">
              <w:rPr>
                <w:noProof/>
                <w:webHidden/>
              </w:rPr>
            </w:r>
            <w:r w:rsidR="00244BA7">
              <w:rPr>
                <w:noProof/>
                <w:webHidden/>
              </w:rPr>
              <w:fldChar w:fldCharType="separate"/>
            </w:r>
            <w:r w:rsidR="00244BA7">
              <w:rPr>
                <w:noProof/>
                <w:webHidden/>
              </w:rPr>
              <w:t>9</w:t>
            </w:r>
            <w:r w:rsidR="00244BA7">
              <w:rPr>
                <w:noProof/>
                <w:webHidden/>
              </w:rPr>
              <w:fldChar w:fldCharType="end"/>
            </w:r>
          </w:hyperlink>
        </w:p>
        <w:p w:rsidR="00244BA7" w:rsidRDefault="00315A5B">
          <w:pPr>
            <w:pStyle w:val="TOC2"/>
            <w:tabs>
              <w:tab w:val="right" w:leader="dot" w:pos="10790"/>
            </w:tabs>
            <w:rPr>
              <w:noProof/>
              <w:lang w:eastAsia="en-US"/>
            </w:rPr>
          </w:pPr>
          <w:hyperlink w:anchor="_Toc427665771" w:history="1">
            <w:r w:rsidR="00244BA7" w:rsidRPr="009A0E80">
              <w:rPr>
                <w:rStyle w:val="Hyperlink"/>
                <w:rFonts w:ascii="Calibri" w:hAnsi="Calibri"/>
                <w:noProof/>
              </w:rPr>
              <w:t>Safety Plan Worksheet</w:t>
            </w:r>
            <w:r w:rsidR="00244BA7">
              <w:rPr>
                <w:noProof/>
                <w:webHidden/>
              </w:rPr>
              <w:tab/>
            </w:r>
            <w:r w:rsidR="00244BA7">
              <w:rPr>
                <w:noProof/>
                <w:webHidden/>
              </w:rPr>
              <w:fldChar w:fldCharType="begin"/>
            </w:r>
            <w:r w:rsidR="00244BA7">
              <w:rPr>
                <w:noProof/>
                <w:webHidden/>
              </w:rPr>
              <w:instrText xml:space="preserve"> PAGEREF _Toc427665771 \h </w:instrText>
            </w:r>
            <w:r w:rsidR="00244BA7">
              <w:rPr>
                <w:noProof/>
                <w:webHidden/>
              </w:rPr>
            </w:r>
            <w:r w:rsidR="00244BA7">
              <w:rPr>
                <w:noProof/>
                <w:webHidden/>
              </w:rPr>
              <w:fldChar w:fldCharType="separate"/>
            </w:r>
            <w:r w:rsidR="00244BA7">
              <w:rPr>
                <w:noProof/>
                <w:webHidden/>
              </w:rPr>
              <w:t>10</w:t>
            </w:r>
            <w:r w:rsidR="00244BA7">
              <w:rPr>
                <w:noProof/>
                <w:webHidden/>
              </w:rPr>
              <w:fldChar w:fldCharType="end"/>
            </w:r>
          </w:hyperlink>
        </w:p>
        <w:p w:rsidR="00244BA7" w:rsidRDefault="00315A5B">
          <w:pPr>
            <w:pStyle w:val="TOC1"/>
            <w:tabs>
              <w:tab w:val="right" w:leader="dot" w:pos="10790"/>
            </w:tabs>
            <w:rPr>
              <w:rFonts w:asciiTheme="minorHAnsi" w:eastAsiaTheme="minorEastAsia" w:hAnsiTheme="minorHAnsi" w:cstheme="minorBidi"/>
              <w:noProof/>
              <w:sz w:val="22"/>
              <w:szCs w:val="22"/>
            </w:rPr>
          </w:pPr>
          <w:hyperlink w:anchor="_Toc427665772" w:history="1">
            <w:r w:rsidR="00244BA7" w:rsidRPr="009A0E80">
              <w:rPr>
                <w:rStyle w:val="Hyperlink"/>
                <w:rFonts w:ascii="Calibri" w:hAnsi="Calibri"/>
                <w:noProof/>
              </w:rPr>
              <w:t>Support Services</w:t>
            </w:r>
            <w:r w:rsidR="00244BA7">
              <w:rPr>
                <w:noProof/>
                <w:webHidden/>
              </w:rPr>
              <w:tab/>
            </w:r>
            <w:r w:rsidR="00244BA7">
              <w:rPr>
                <w:noProof/>
                <w:webHidden/>
              </w:rPr>
              <w:fldChar w:fldCharType="begin"/>
            </w:r>
            <w:r w:rsidR="00244BA7">
              <w:rPr>
                <w:noProof/>
                <w:webHidden/>
              </w:rPr>
              <w:instrText xml:space="preserve"> PAGEREF _Toc427665772 \h </w:instrText>
            </w:r>
            <w:r w:rsidR="00244BA7">
              <w:rPr>
                <w:noProof/>
                <w:webHidden/>
              </w:rPr>
            </w:r>
            <w:r w:rsidR="00244BA7">
              <w:rPr>
                <w:noProof/>
                <w:webHidden/>
              </w:rPr>
              <w:fldChar w:fldCharType="separate"/>
            </w:r>
            <w:r w:rsidR="00244BA7">
              <w:rPr>
                <w:noProof/>
                <w:webHidden/>
              </w:rPr>
              <w:t>13</w:t>
            </w:r>
            <w:r w:rsidR="00244BA7">
              <w:rPr>
                <w:noProof/>
                <w:webHidden/>
              </w:rPr>
              <w:fldChar w:fldCharType="end"/>
            </w:r>
          </w:hyperlink>
        </w:p>
        <w:p w:rsidR="00244BA7" w:rsidRDefault="00315A5B">
          <w:pPr>
            <w:pStyle w:val="TOC2"/>
            <w:tabs>
              <w:tab w:val="right" w:leader="dot" w:pos="10790"/>
            </w:tabs>
            <w:rPr>
              <w:noProof/>
              <w:lang w:eastAsia="en-US"/>
            </w:rPr>
          </w:pPr>
          <w:hyperlink w:anchor="_Toc427665773" w:history="1">
            <w:r w:rsidR="00244BA7" w:rsidRPr="009A0E80">
              <w:rPr>
                <w:rStyle w:val="Hyperlink"/>
                <w:rFonts w:ascii="Calibri" w:hAnsi="Calibri"/>
                <w:noProof/>
              </w:rPr>
              <w:t>Benefits of Seeking Staff Support</w:t>
            </w:r>
            <w:r w:rsidR="00244BA7">
              <w:rPr>
                <w:noProof/>
                <w:webHidden/>
              </w:rPr>
              <w:tab/>
            </w:r>
            <w:r w:rsidR="00244BA7">
              <w:rPr>
                <w:noProof/>
                <w:webHidden/>
              </w:rPr>
              <w:fldChar w:fldCharType="begin"/>
            </w:r>
            <w:r w:rsidR="00244BA7">
              <w:rPr>
                <w:noProof/>
                <w:webHidden/>
              </w:rPr>
              <w:instrText xml:space="preserve"> PAGEREF _Toc427665773 \h </w:instrText>
            </w:r>
            <w:r w:rsidR="00244BA7">
              <w:rPr>
                <w:noProof/>
                <w:webHidden/>
              </w:rPr>
            </w:r>
            <w:r w:rsidR="00244BA7">
              <w:rPr>
                <w:noProof/>
                <w:webHidden/>
              </w:rPr>
              <w:fldChar w:fldCharType="separate"/>
            </w:r>
            <w:r w:rsidR="00244BA7">
              <w:rPr>
                <w:noProof/>
                <w:webHidden/>
              </w:rPr>
              <w:t>13</w:t>
            </w:r>
            <w:r w:rsidR="00244BA7">
              <w:rPr>
                <w:noProof/>
                <w:webHidden/>
              </w:rPr>
              <w:fldChar w:fldCharType="end"/>
            </w:r>
          </w:hyperlink>
        </w:p>
        <w:p w:rsidR="00244BA7" w:rsidRDefault="00315A5B">
          <w:pPr>
            <w:pStyle w:val="TOC2"/>
            <w:tabs>
              <w:tab w:val="right" w:leader="dot" w:pos="10790"/>
            </w:tabs>
            <w:rPr>
              <w:noProof/>
              <w:lang w:eastAsia="en-US"/>
            </w:rPr>
          </w:pPr>
          <w:hyperlink w:anchor="_Toc427665774" w:history="1">
            <w:r w:rsidR="00244BA7" w:rsidRPr="009A0E80">
              <w:rPr>
                <w:rStyle w:val="Hyperlink"/>
                <w:rFonts w:ascii="Calibri" w:hAnsi="Calibri"/>
                <w:noProof/>
              </w:rPr>
              <w:t>Available Services after a Sexual Assault</w:t>
            </w:r>
            <w:r w:rsidR="00244BA7">
              <w:rPr>
                <w:noProof/>
                <w:webHidden/>
              </w:rPr>
              <w:tab/>
            </w:r>
            <w:r w:rsidR="00244BA7">
              <w:rPr>
                <w:noProof/>
                <w:webHidden/>
              </w:rPr>
              <w:fldChar w:fldCharType="begin"/>
            </w:r>
            <w:r w:rsidR="00244BA7">
              <w:rPr>
                <w:noProof/>
                <w:webHidden/>
              </w:rPr>
              <w:instrText xml:space="preserve"> PAGEREF _Toc427665774 \h </w:instrText>
            </w:r>
            <w:r w:rsidR="00244BA7">
              <w:rPr>
                <w:noProof/>
                <w:webHidden/>
              </w:rPr>
            </w:r>
            <w:r w:rsidR="00244BA7">
              <w:rPr>
                <w:noProof/>
                <w:webHidden/>
              </w:rPr>
              <w:fldChar w:fldCharType="separate"/>
            </w:r>
            <w:r w:rsidR="00244BA7">
              <w:rPr>
                <w:noProof/>
                <w:webHidden/>
              </w:rPr>
              <w:t>14</w:t>
            </w:r>
            <w:r w:rsidR="00244BA7">
              <w:rPr>
                <w:noProof/>
                <w:webHidden/>
              </w:rPr>
              <w:fldChar w:fldCharType="end"/>
            </w:r>
          </w:hyperlink>
        </w:p>
        <w:p w:rsidR="00244BA7" w:rsidRDefault="00315A5B">
          <w:pPr>
            <w:pStyle w:val="TOC2"/>
            <w:tabs>
              <w:tab w:val="right" w:leader="dot" w:pos="10790"/>
            </w:tabs>
            <w:rPr>
              <w:noProof/>
              <w:lang w:eastAsia="en-US"/>
            </w:rPr>
          </w:pPr>
          <w:hyperlink w:anchor="_Toc427665775" w:history="1">
            <w:r w:rsidR="00244BA7" w:rsidRPr="009A0E80">
              <w:rPr>
                <w:rStyle w:val="Hyperlink"/>
                <w:rFonts w:ascii="Calibri" w:hAnsi="Calibri"/>
                <w:noProof/>
              </w:rPr>
              <w:t>Peace Corps’ Commitment to Victims of Sexual Assault</w:t>
            </w:r>
            <w:r w:rsidR="00244BA7">
              <w:rPr>
                <w:noProof/>
                <w:webHidden/>
              </w:rPr>
              <w:tab/>
            </w:r>
            <w:r w:rsidR="00244BA7">
              <w:rPr>
                <w:noProof/>
                <w:webHidden/>
              </w:rPr>
              <w:fldChar w:fldCharType="begin"/>
            </w:r>
            <w:r w:rsidR="00244BA7">
              <w:rPr>
                <w:noProof/>
                <w:webHidden/>
              </w:rPr>
              <w:instrText xml:space="preserve"> PAGEREF _Toc427665775 \h </w:instrText>
            </w:r>
            <w:r w:rsidR="00244BA7">
              <w:rPr>
                <w:noProof/>
                <w:webHidden/>
              </w:rPr>
            </w:r>
            <w:r w:rsidR="00244BA7">
              <w:rPr>
                <w:noProof/>
                <w:webHidden/>
              </w:rPr>
              <w:fldChar w:fldCharType="separate"/>
            </w:r>
            <w:r w:rsidR="00244BA7">
              <w:rPr>
                <w:noProof/>
                <w:webHidden/>
              </w:rPr>
              <w:t>15</w:t>
            </w:r>
            <w:r w:rsidR="00244BA7">
              <w:rPr>
                <w:noProof/>
                <w:webHidden/>
              </w:rPr>
              <w:fldChar w:fldCharType="end"/>
            </w:r>
          </w:hyperlink>
        </w:p>
        <w:p w:rsidR="00244BA7" w:rsidRDefault="00315A5B">
          <w:pPr>
            <w:pStyle w:val="TOC2"/>
            <w:tabs>
              <w:tab w:val="right" w:leader="dot" w:pos="10790"/>
            </w:tabs>
            <w:rPr>
              <w:noProof/>
              <w:lang w:eastAsia="en-US"/>
            </w:rPr>
          </w:pPr>
          <w:hyperlink w:anchor="_Toc427665776" w:history="1">
            <w:r w:rsidR="00244BA7" w:rsidRPr="009A0E80">
              <w:rPr>
                <w:rStyle w:val="Hyperlink"/>
                <w:rFonts w:ascii="Calibri" w:hAnsi="Calibri"/>
                <w:noProof/>
              </w:rPr>
              <w:t>What to do After an Assault</w:t>
            </w:r>
            <w:r w:rsidR="00244BA7">
              <w:rPr>
                <w:noProof/>
                <w:webHidden/>
              </w:rPr>
              <w:tab/>
            </w:r>
            <w:r w:rsidR="00244BA7">
              <w:rPr>
                <w:noProof/>
                <w:webHidden/>
              </w:rPr>
              <w:fldChar w:fldCharType="begin"/>
            </w:r>
            <w:r w:rsidR="00244BA7">
              <w:rPr>
                <w:noProof/>
                <w:webHidden/>
              </w:rPr>
              <w:instrText xml:space="preserve"> PAGEREF _Toc427665776 \h </w:instrText>
            </w:r>
            <w:r w:rsidR="00244BA7">
              <w:rPr>
                <w:noProof/>
                <w:webHidden/>
              </w:rPr>
            </w:r>
            <w:r w:rsidR="00244BA7">
              <w:rPr>
                <w:noProof/>
                <w:webHidden/>
              </w:rPr>
              <w:fldChar w:fldCharType="separate"/>
            </w:r>
            <w:r w:rsidR="00244BA7">
              <w:rPr>
                <w:noProof/>
                <w:webHidden/>
              </w:rPr>
              <w:t>16</w:t>
            </w:r>
            <w:r w:rsidR="00244BA7">
              <w:rPr>
                <w:noProof/>
                <w:webHidden/>
              </w:rPr>
              <w:fldChar w:fldCharType="end"/>
            </w:r>
          </w:hyperlink>
        </w:p>
        <w:p w:rsidR="00244BA7" w:rsidRDefault="00315A5B">
          <w:pPr>
            <w:pStyle w:val="TOC2"/>
            <w:tabs>
              <w:tab w:val="right" w:leader="dot" w:pos="10790"/>
            </w:tabs>
            <w:rPr>
              <w:noProof/>
              <w:lang w:eastAsia="en-US"/>
            </w:rPr>
          </w:pPr>
          <w:hyperlink w:anchor="_Toc427665777" w:history="1">
            <w:r w:rsidR="00244BA7" w:rsidRPr="009A0E80">
              <w:rPr>
                <w:rStyle w:val="Hyperlink"/>
                <w:rFonts w:ascii="Calibri" w:hAnsi="Calibri"/>
                <w:noProof/>
              </w:rPr>
              <w:t>Confidentiality</w:t>
            </w:r>
            <w:r w:rsidR="00244BA7">
              <w:rPr>
                <w:noProof/>
                <w:webHidden/>
              </w:rPr>
              <w:tab/>
            </w:r>
            <w:r w:rsidR="00244BA7">
              <w:rPr>
                <w:noProof/>
                <w:webHidden/>
              </w:rPr>
              <w:fldChar w:fldCharType="begin"/>
            </w:r>
            <w:r w:rsidR="00244BA7">
              <w:rPr>
                <w:noProof/>
                <w:webHidden/>
              </w:rPr>
              <w:instrText xml:space="preserve"> PAGEREF _Toc427665777 \h </w:instrText>
            </w:r>
            <w:r w:rsidR="00244BA7">
              <w:rPr>
                <w:noProof/>
                <w:webHidden/>
              </w:rPr>
            </w:r>
            <w:r w:rsidR="00244BA7">
              <w:rPr>
                <w:noProof/>
                <w:webHidden/>
              </w:rPr>
              <w:fldChar w:fldCharType="separate"/>
            </w:r>
            <w:r w:rsidR="00244BA7">
              <w:rPr>
                <w:noProof/>
                <w:webHidden/>
              </w:rPr>
              <w:t>18</w:t>
            </w:r>
            <w:r w:rsidR="00244BA7">
              <w:rPr>
                <w:noProof/>
                <w:webHidden/>
              </w:rPr>
              <w:fldChar w:fldCharType="end"/>
            </w:r>
          </w:hyperlink>
        </w:p>
        <w:p w:rsidR="00244BA7" w:rsidRDefault="00315A5B">
          <w:pPr>
            <w:pStyle w:val="TOC2"/>
            <w:tabs>
              <w:tab w:val="right" w:leader="dot" w:pos="10790"/>
            </w:tabs>
            <w:rPr>
              <w:noProof/>
              <w:lang w:eastAsia="en-US"/>
            </w:rPr>
          </w:pPr>
          <w:hyperlink w:anchor="_Toc427665778" w:history="1">
            <w:r w:rsidR="00244BA7" w:rsidRPr="009A0E80">
              <w:rPr>
                <w:rStyle w:val="Hyperlink"/>
                <w:rFonts w:ascii="Calibri" w:eastAsia="Times New Roman" w:hAnsi="Calibri"/>
                <w:noProof/>
              </w:rPr>
              <w:t>Peace Corps Mythbusters: Assumptions and Facts</w:t>
            </w:r>
            <w:r w:rsidR="00244BA7">
              <w:rPr>
                <w:noProof/>
                <w:webHidden/>
              </w:rPr>
              <w:tab/>
            </w:r>
            <w:r w:rsidR="00244BA7">
              <w:rPr>
                <w:noProof/>
                <w:webHidden/>
              </w:rPr>
              <w:fldChar w:fldCharType="begin"/>
            </w:r>
            <w:r w:rsidR="00244BA7">
              <w:rPr>
                <w:noProof/>
                <w:webHidden/>
              </w:rPr>
              <w:instrText xml:space="preserve"> PAGEREF _Toc427665778 \h </w:instrText>
            </w:r>
            <w:r w:rsidR="00244BA7">
              <w:rPr>
                <w:noProof/>
                <w:webHidden/>
              </w:rPr>
            </w:r>
            <w:r w:rsidR="00244BA7">
              <w:rPr>
                <w:noProof/>
                <w:webHidden/>
              </w:rPr>
              <w:fldChar w:fldCharType="separate"/>
            </w:r>
            <w:r w:rsidR="00244BA7">
              <w:rPr>
                <w:noProof/>
                <w:webHidden/>
              </w:rPr>
              <w:t>19</w:t>
            </w:r>
            <w:r w:rsidR="00244BA7">
              <w:rPr>
                <w:noProof/>
                <w:webHidden/>
              </w:rPr>
              <w:fldChar w:fldCharType="end"/>
            </w:r>
          </w:hyperlink>
        </w:p>
        <w:p w:rsidR="00244BA7" w:rsidRDefault="00315A5B">
          <w:pPr>
            <w:pStyle w:val="TOC1"/>
            <w:tabs>
              <w:tab w:val="right" w:leader="dot" w:pos="10790"/>
            </w:tabs>
            <w:rPr>
              <w:rFonts w:asciiTheme="minorHAnsi" w:eastAsiaTheme="minorEastAsia" w:hAnsiTheme="minorHAnsi" w:cstheme="minorBidi"/>
              <w:noProof/>
              <w:sz w:val="22"/>
              <w:szCs w:val="22"/>
            </w:rPr>
          </w:pPr>
          <w:hyperlink w:anchor="_Toc427665779" w:history="1">
            <w:r w:rsidR="00244BA7" w:rsidRPr="009A0E80">
              <w:rPr>
                <w:rStyle w:val="Hyperlink"/>
                <w:rFonts w:ascii="Calibri" w:hAnsi="Calibri"/>
                <w:noProof/>
              </w:rPr>
              <w:t>Sexual Assault Awareness</w:t>
            </w:r>
            <w:r w:rsidR="00244BA7">
              <w:rPr>
                <w:noProof/>
                <w:webHidden/>
              </w:rPr>
              <w:tab/>
            </w:r>
            <w:r w:rsidR="00244BA7">
              <w:rPr>
                <w:noProof/>
                <w:webHidden/>
              </w:rPr>
              <w:fldChar w:fldCharType="begin"/>
            </w:r>
            <w:r w:rsidR="00244BA7">
              <w:rPr>
                <w:noProof/>
                <w:webHidden/>
              </w:rPr>
              <w:instrText xml:space="preserve"> PAGEREF _Toc427665779 \h </w:instrText>
            </w:r>
            <w:r w:rsidR="00244BA7">
              <w:rPr>
                <w:noProof/>
                <w:webHidden/>
              </w:rPr>
            </w:r>
            <w:r w:rsidR="00244BA7">
              <w:rPr>
                <w:noProof/>
                <w:webHidden/>
              </w:rPr>
              <w:fldChar w:fldCharType="separate"/>
            </w:r>
            <w:r w:rsidR="00244BA7">
              <w:rPr>
                <w:noProof/>
                <w:webHidden/>
              </w:rPr>
              <w:t>21</w:t>
            </w:r>
            <w:r w:rsidR="00244BA7">
              <w:rPr>
                <w:noProof/>
                <w:webHidden/>
              </w:rPr>
              <w:fldChar w:fldCharType="end"/>
            </w:r>
          </w:hyperlink>
        </w:p>
        <w:p w:rsidR="00244BA7" w:rsidRDefault="00315A5B">
          <w:pPr>
            <w:pStyle w:val="TOC2"/>
            <w:tabs>
              <w:tab w:val="right" w:leader="dot" w:pos="10790"/>
            </w:tabs>
            <w:rPr>
              <w:noProof/>
              <w:lang w:eastAsia="en-US"/>
            </w:rPr>
          </w:pPr>
          <w:hyperlink w:anchor="_Toc427665780" w:history="1">
            <w:r w:rsidR="00244BA7" w:rsidRPr="009A0E80">
              <w:rPr>
                <w:rStyle w:val="Hyperlink"/>
                <w:rFonts w:ascii="Calibri" w:hAnsi="Calibri"/>
                <w:noProof/>
              </w:rPr>
              <w:t>Was it Sexual Assault?</w:t>
            </w:r>
            <w:r w:rsidR="00244BA7">
              <w:rPr>
                <w:noProof/>
                <w:webHidden/>
              </w:rPr>
              <w:tab/>
            </w:r>
            <w:r w:rsidR="00244BA7">
              <w:rPr>
                <w:noProof/>
                <w:webHidden/>
              </w:rPr>
              <w:fldChar w:fldCharType="begin"/>
            </w:r>
            <w:r w:rsidR="00244BA7">
              <w:rPr>
                <w:noProof/>
                <w:webHidden/>
              </w:rPr>
              <w:instrText xml:space="preserve"> PAGEREF _Toc427665780 \h </w:instrText>
            </w:r>
            <w:r w:rsidR="00244BA7">
              <w:rPr>
                <w:noProof/>
                <w:webHidden/>
              </w:rPr>
            </w:r>
            <w:r w:rsidR="00244BA7">
              <w:rPr>
                <w:noProof/>
                <w:webHidden/>
              </w:rPr>
              <w:fldChar w:fldCharType="separate"/>
            </w:r>
            <w:r w:rsidR="00244BA7">
              <w:rPr>
                <w:noProof/>
                <w:webHidden/>
              </w:rPr>
              <w:t>21</w:t>
            </w:r>
            <w:r w:rsidR="00244BA7">
              <w:rPr>
                <w:noProof/>
                <w:webHidden/>
              </w:rPr>
              <w:fldChar w:fldCharType="end"/>
            </w:r>
          </w:hyperlink>
        </w:p>
        <w:p w:rsidR="00244BA7" w:rsidRDefault="00315A5B">
          <w:pPr>
            <w:pStyle w:val="TOC2"/>
            <w:tabs>
              <w:tab w:val="right" w:leader="dot" w:pos="10790"/>
            </w:tabs>
            <w:rPr>
              <w:noProof/>
              <w:lang w:eastAsia="en-US"/>
            </w:rPr>
          </w:pPr>
          <w:hyperlink w:anchor="_Toc427665781" w:history="1">
            <w:r w:rsidR="00244BA7" w:rsidRPr="009A0E80">
              <w:rPr>
                <w:rStyle w:val="Hyperlink"/>
                <w:rFonts w:ascii="Calibri" w:hAnsi="Calibri"/>
                <w:noProof/>
              </w:rPr>
              <w:t>Sexual Assault Common Questions</w:t>
            </w:r>
            <w:r w:rsidR="00244BA7">
              <w:rPr>
                <w:noProof/>
                <w:webHidden/>
              </w:rPr>
              <w:tab/>
            </w:r>
            <w:r w:rsidR="00244BA7">
              <w:rPr>
                <w:noProof/>
                <w:webHidden/>
              </w:rPr>
              <w:fldChar w:fldCharType="begin"/>
            </w:r>
            <w:r w:rsidR="00244BA7">
              <w:rPr>
                <w:noProof/>
                <w:webHidden/>
              </w:rPr>
              <w:instrText xml:space="preserve"> PAGEREF _Toc427665781 \h </w:instrText>
            </w:r>
            <w:r w:rsidR="00244BA7">
              <w:rPr>
                <w:noProof/>
                <w:webHidden/>
              </w:rPr>
            </w:r>
            <w:r w:rsidR="00244BA7">
              <w:rPr>
                <w:noProof/>
                <w:webHidden/>
              </w:rPr>
              <w:fldChar w:fldCharType="separate"/>
            </w:r>
            <w:r w:rsidR="00244BA7">
              <w:rPr>
                <w:noProof/>
                <w:webHidden/>
              </w:rPr>
              <w:t>22</w:t>
            </w:r>
            <w:r w:rsidR="00244BA7">
              <w:rPr>
                <w:noProof/>
                <w:webHidden/>
              </w:rPr>
              <w:fldChar w:fldCharType="end"/>
            </w:r>
          </w:hyperlink>
        </w:p>
        <w:p w:rsidR="00244BA7" w:rsidRDefault="00315A5B">
          <w:pPr>
            <w:pStyle w:val="TOC2"/>
            <w:tabs>
              <w:tab w:val="right" w:leader="dot" w:pos="10790"/>
            </w:tabs>
            <w:rPr>
              <w:noProof/>
              <w:lang w:eastAsia="en-US"/>
            </w:rPr>
          </w:pPr>
          <w:hyperlink w:anchor="_Toc427665782" w:history="1">
            <w:r w:rsidR="00244BA7" w:rsidRPr="009A0E80">
              <w:rPr>
                <w:rStyle w:val="Hyperlink"/>
                <w:rFonts w:ascii="Calibri" w:hAnsi="Calibri"/>
                <w:noProof/>
              </w:rPr>
              <w:t>Impact of Sexual Assault</w:t>
            </w:r>
            <w:r w:rsidR="00244BA7">
              <w:rPr>
                <w:noProof/>
                <w:webHidden/>
              </w:rPr>
              <w:tab/>
            </w:r>
            <w:r w:rsidR="00244BA7">
              <w:rPr>
                <w:noProof/>
                <w:webHidden/>
              </w:rPr>
              <w:fldChar w:fldCharType="begin"/>
            </w:r>
            <w:r w:rsidR="00244BA7">
              <w:rPr>
                <w:noProof/>
                <w:webHidden/>
              </w:rPr>
              <w:instrText xml:space="preserve"> PAGEREF _Toc427665782 \h </w:instrText>
            </w:r>
            <w:r w:rsidR="00244BA7">
              <w:rPr>
                <w:noProof/>
                <w:webHidden/>
              </w:rPr>
            </w:r>
            <w:r w:rsidR="00244BA7">
              <w:rPr>
                <w:noProof/>
                <w:webHidden/>
              </w:rPr>
              <w:fldChar w:fldCharType="separate"/>
            </w:r>
            <w:r w:rsidR="00244BA7">
              <w:rPr>
                <w:noProof/>
                <w:webHidden/>
              </w:rPr>
              <w:t>23</w:t>
            </w:r>
            <w:r w:rsidR="00244BA7">
              <w:rPr>
                <w:noProof/>
                <w:webHidden/>
              </w:rPr>
              <w:fldChar w:fldCharType="end"/>
            </w:r>
          </w:hyperlink>
        </w:p>
        <w:p w:rsidR="00244BA7" w:rsidRDefault="00315A5B">
          <w:pPr>
            <w:pStyle w:val="TOC2"/>
            <w:tabs>
              <w:tab w:val="right" w:leader="dot" w:pos="10790"/>
            </w:tabs>
            <w:rPr>
              <w:noProof/>
              <w:lang w:eastAsia="en-US"/>
            </w:rPr>
          </w:pPr>
          <w:hyperlink w:anchor="_Toc427665783" w:history="1">
            <w:r w:rsidR="00244BA7" w:rsidRPr="009A0E80">
              <w:rPr>
                <w:rStyle w:val="Hyperlink"/>
                <w:rFonts w:ascii="Calibri" w:hAnsi="Calibri"/>
                <w:noProof/>
              </w:rPr>
              <w:t>Sexual Harassment</w:t>
            </w:r>
            <w:r w:rsidR="00244BA7">
              <w:rPr>
                <w:noProof/>
                <w:webHidden/>
              </w:rPr>
              <w:tab/>
            </w:r>
            <w:r w:rsidR="00244BA7">
              <w:rPr>
                <w:noProof/>
                <w:webHidden/>
              </w:rPr>
              <w:fldChar w:fldCharType="begin"/>
            </w:r>
            <w:r w:rsidR="00244BA7">
              <w:rPr>
                <w:noProof/>
                <w:webHidden/>
              </w:rPr>
              <w:instrText xml:space="preserve"> PAGEREF _Toc427665783 \h </w:instrText>
            </w:r>
            <w:r w:rsidR="00244BA7">
              <w:rPr>
                <w:noProof/>
                <w:webHidden/>
              </w:rPr>
            </w:r>
            <w:r w:rsidR="00244BA7">
              <w:rPr>
                <w:noProof/>
                <w:webHidden/>
              </w:rPr>
              <w:fldChar w:fldCharType="separate"/>
            </w:r>
            <w:r w:rsidR="00244BA7">
              <w:rPr>
                <w:noProof/>
                <w:webHidden/>
              </w:rPr>
              <w:t>24</w:t>
            </w:r>
            <w:r w:rsidR="00244BA7">
              <w:rPr>
                <w:noProof/>
                <w:webHidden/>
              </w:rPr>
              <w:fldChar w:fldCharType="end"/>
            </w:r>
          </w:hyperlink>
        </w:p>
        <w:p w:rsidR="00244BA7" w:rsidRDefault="00315A5B">
          <w:pPr>
            <w:pStyle w:val="TOC2"/>
            <w:tabs>
              <w:tab w:val="right" w:leader="dot" w:pos="10790"/>
            </w:tabs>
            <w:rPr>
              <w:noProof/>
              <w:lang w:eastAsia="en-US"/>
            </w:rPr>
          </w:pPr>
          <w:hyperlink w:anchor="_Toc427665784" w:history="1">
            <w:r w:rsidR="00244BA7" w:rsidRPr="009A0E80">
              <w:rPr>
                <w:rStyle w:val="Hyperlink"/>
                <w:rFonts w:ascii="Calibri" w:hAnsi="Calibri"/>
                <w:noProof/>
              </w:rPr>
              <w:t>Helping a Friend or Community Member</w:t>
            </w:r>
            <w:r w:rsidR="00244BA7">
              <w:rPr>
                <w:noProof/>
                <w:webHidden/>
              </w:rPr>
              <w:tab/>
            </w:r>
            <w:r w:rsidR="00244BA7">
              <w:rPr>
                <w:noProof/>
                <w:webHidden/>
              </w:rPr>
              <w:fldChar w:fldCharType="begin"/>
            </w:r>
            <w:r w:rsidR="00244BA7">
              <w:rPr>
                <w:noProof/>
                <w:webHidden/>
              </w:rPr>
              <w:instrText xml:space="preserve"> PAGEREF _Toc427665784 \h </w:instrText>
            </w:r>
            <w:r w:rsidR="00244BA7">
              <w:rPr>
                <w:noProof/>
                <w:webHidden/>
              </w:rPr>
            </w:r>
            <w:r w:rsidR="00244BA7">
              <w:rPr>
                <w:noProof/>
                <w:webHidden/>
              </w:rPr>
              <w:fldChar w:fldCharType="separate"/>
            </w:r>
            <w:r w:rsidR="00244BA7">
              <w:rPr>
                <w:noProof/>
                <w:webHidden/>
              </w:rPr>
              <w:t>25</w:t>
            </w:r>
            <w:r w:rsidR="00244BA7">
              <w:rPr>
                <w:noProof/>
                <w:webHidden/>
              </w:rPr>
              <w:fldChar w:fldCharType="end"/>
            </w:r>
          </w:hyperlink>
        </w:p>
        <w:p w:rsidR="00244BA7" w:rsidRDefault="00315A5B">
          <w:pPr>
            <w:pStyle w:val="TOC1"/>
            <w:tabs>
              <w:tab w:val="right" w:leader="dot" w:pos="10790"/>
            </w:tabs>
            <w:rPr>
              <w:rFonts w:asciiTheme="minorHAnsi" w:eastAsiaTheme="minorEastAsia" w:hAnsiTheme="minorHAnsi" w:cstheme="minorBidi"/>
              <w:noProof/>
              <w:sz w:val="22"/>
              <w:szCs w:val="22"/>
            </w:rPr>
          </w:pPr>
          <w:hyperlink w:anchor="_Toc427665785" w:history="1">
            <w:r w:rsidR="00244BA7" w:rsidRPr="009A0E80">
              <w:rPr>
                <w:rStyle w:val="Hyperlink"/>
                <w:rFonts w:ascii="Calibri" w:hAnsi="Calibri"/>
                <w:noProof/>
              </w:rPr>
              <w:t>Policies and Glossary</w:t>
            </w:r>
            <w:r w:rsidR="00244BA7">
              <w:rPr>
                <w:noProof/>
                <w:webHidden/>
              </w:rPr>
              <w:tab/>
            </w:r>
            <w:r w:rsidR="00244BA7">
              <w:rPr>
                <w:noProof/>
                <w:webHidden/>
              </w:rPr>
              <w:fldChar w:fldCharType="begin"/>
            </w:r>
            <w:r w:rsidR="00244BA7">
              <w:rPr>
                <w:noProof/>
                <w:webHidden/>
              </w:rPr>
              <w:instrText xml:space="preserve"> PAGEREF _Toc427665785 \h </w:instrText>
            </w:r>
            <w:r w:rsidR="00244BA7">
              <w:rPr>
                <w:noProof/>
                <w:webHidden/>
              </w:rPr>
            </w:r>
            <w:r w:rsidR="00244BA7">
              <w:rPr>
                <w:noProof/>
                <w:webHidden/>
              </w:rPr>
              <w:fldChar w:fldCharType="separate"/>
            </w:r>
            <w:r w:rsidR="00244BA7">
              <w:rPr>
                <w:noProof/>
                <w:webHidden/>
              </w:rPr>
              <w:t>26</w:t>
            </w:r>
            <w:r w:rsidR="00244BA7">
              <w:rPr>
                <w:noProof/>
                <w:webHidden/>
              </w:rPr>
              <w:fldChar w:fldCharType="end"/>
            </w:r>
          </w:hyperlink>
        </w:p>
        <w:p w:rsidR="00244BA7" w:rsidRDefault="00315A5B">
          <w:pPr>
            <w:pStyle w:val="TOC2"/>
            <w:tabs>
              <w:tab w:val="right" w:leader="dot" w:pos="10790"/>
            </w:tabs>
            <w:rPr>
              <w:noProof/>
              <w:lang w:eastAsia="en-US"/>
            </w:rPr>
          </w:pPr>
          <w:hyperlink w:anchor="_Toc427665786" w:history="1">
            <w:r w:rsidR="00244BA7" w:rsidRPr="009A0E80">
              <w:rPr>
                <w:rStyle w:val="Hyperlink"/>
                <w:rFonts w:ascii="Calibri" w:hAnsi="Calibri"/>
                <w:noProof/>
              </w:rPr>
              <w:t>Peace Corps Policy Summary Sheet</w:t>
            </w:r>
            <w:r w:rsidR="00244BA7">
              <w:rPr>
                <w:noProof/>
                <w:webHidden/>
              </w:rPr>
              <w:tab/>
            </w:r>
            <w:r w:rsidR="00244BA7">
              <w:rPr>
                <w:noProof/>
                <w:webHidden/>
              </w:rPr>
              <w:fldChar w:fldCharType="begin"/>
            </w:r>
            <w:r w:rsidR="00244BA7">
              <w:rPr>
                <w:noProof/>
                <w:webHidden/>
              </w:rPr>
              <w:instrText xml:space="preserve"> PAGEREF _Toc427665786 \h </w:instrText>
            </w:r>
            <w:r w:rsidR="00244BA7">
              <w:rPr>
                <w:noProof/>
                <w:webHidden/>
              </w:rPr>
            </w:r>
            <w:r w:rsidR="00244BA7">
              <w:rPr>
                <w:noProof/>
                <w:webHidden/>
              </w:rPr>
              <w:fldChar w:fldCharType="separate"/>
            </w:r>
            <w:r w:rsidR="00244BA7">
              <w:rPr>
                <w:noProof/>
                <w:webHidden/>
              </w:rPr>
              <w:t>26</w:t>
            </w:r>
            <w:r w:rsidR="00244BA7">
              <w:rPr>
                <w:noProof/>
                <w:webHidden/>
              </w:rPr>
              <w:fldChar w:fldCharType="end"/>
            </w:r>
          </w:hyperlink>
        </w:p>
        <w:p w:rsidR="00244BA7" w:rsidRDefault="00315A5B">
          <w:pPr>
            <w:pStyle w:val="TOC2"/>
            <w:tabs>
              <w:tab w:val="right" w:leader="dot" w:pos="10790"/>
            </w:tabs>
            <w:rPr>
              <w:noProof/>
              <w:lang w:eastAsia="en-US"/>
            </w:rPr>
          </w:pPr>
          <w:hyperlink w:anchor="_Toc427665787" w:history="1">
            <w:r w:rsidR="00244BA7" w:rsidRPr="009A0E80">
              <w:rPr>
                <w:rStyle w:val="Hyperlink"/>
                <w:rFonts w:ascii="Calibri" w:hAnsi="Calibri"/>
                <w:noProof/>
              </w:rPr>
              <w:t>Glossary</w:t>
            </w:r>
            <w:r w:rsidR="00244BA7">
              <w:rPr>
                <w:noProof/>
                <w:webHidden/>
              </w:rPr>
              <w:tab/>
            </w:r>
            <w:r w:rsidR="00244BA7">
              <w:rPr>
                <w:noProof/>
                <w:webHidden/>
              </w:rPr>
              <w:fldChar w:fldCharType="begin"/>
            </w:r>
            <w:r w:rsidR="00244BA7">
              <w:rPr>
                <w:noProof/>
                <w:webHidden/>
              </w:rPr>
              <w:instrText xml:space="preserve"> PAGEREF _Toc427665787 \h </w:instrText>
            </w:r>
            <w:r w:rsidR="00244BA7">
              <w:rPr>
                <w:noProof/>
                <w:webHidden/>
              </w:rPr>
            </w:r>
            <w:r w:rsidR="00244BA7">
              <w:rPr>
                <w:noProof/>
                <w:webHidden/>
              </w:rPr>
              <w:fldChar w:fldCharType="separate"/>
            </w:r>
            <w:r w:rsidR="00244BA7">
              <w:rPr>
                <w:noProof/>
                <w:webHidden/>
              </w:rPr>
              <w:t>27</w:t>
            </w:r>
            <w:r w:rsidR="00244BA7">
              <w:rPr>
                <w:noProof/>
                <w:webHidden/>
              </w:rPr>
              <w:fldChar w:fldCharType="end"/>
            </w:r>
          </w:hyperlink>
        </w:p>
        <w:p w:rsidR="00244BA7" w:rsidRDefault="00315A5B">
          <w:pPr>
            <w:pStyle w:val="TOC2"/>
            <w:tabs>
              <w:tab w:val="right" w:leader="dot" w:pos="10790"/>
            </w:tabs>
            <w:rPr>
              <w:noProof/>
              <w:lang w:eastAsia="en-US"/>
            </w:rPr>
          </w:pPr>
          <w:hyperlink w:anchor="_Toc427665788" w:history="1">
            <w:r w:rsidR="00244BA7" w:rsidRPr="009A0E80">
              <w:rPr>
                <w:rStyle w:val="Hyperlink"/>
                <w:noProof/>
              </w:rPr>
              <w:t>Further Resources:</w:t>
            </w:r>
            <w:r w:rsidR="00244BA7">
              <w:rPr>
                <w:noProof/>
                <w:webHidden/>
              </w:rPr>
              <w:tab/>
            </w:r>
            <w:r w:rsidR="00244BA7">
              <w:rPr>
                <w:noProof/>
                <w:webHidden/>
              </w:rPr>
              <w:fldChar w:fldCharType="begin"/>
            </w:r>
            <w:r w:rsidR="00244BA7">
              <w:rPr>
                <w:noProof/>
                <w:webHidden/>
              </w:rPr>
              <w:instrText xml:space="preserve"> PAGEREF _Toc427665788 \h </w:instrText>
            </w:r>
            <w:r w:rsidR="00244BA7">
              <w:rPr>
                <w:noProof/>
                <w:webHidden/>
              </w:rPr>
            </w:r>
            <w:r w:rsidR="00244BA7">
              <w:rPr>
                <w:noProof/>
                <w:webHidden/>
              </w:rPr>
              <w:fldChar w:fldCharType="separate"/>
            </w:r>
            <w:r w:rsidR="00244BA7">
              <w:rPr>
                <w:noProof/>
                <w:webHidden/>
              </w:rPr>
              <w:t>28</w:t>
            </w:r>
            <w:r w:rsidR="00244BA7">
              <w:rPr>
                <w:noProof/>
                <w:webHidden/>
              </w:rPr>
              <w:fldChar w:fldCharType="end"/>
            </w:r>
          </w:hyperlink>
        </w:p>
        <w:p w:rsidR="005E2BAA" w:rsidRPr="00717EBA" w:rsidRDefault="005E2BAA" w:rsidP="003174D9">
          <w:pPr>
            <w:rPr>
              <w:rFonts w:ascii="Calibri" w:hAnsi="Calibri"/>
              <w:sz w:val="22"/>
              <w:szCs w:val="22"/>
            </w:rPr>
          </w:pPr>
          <w:r w:rsidRPr="00717EBA">
            <w:rPr>
              <w:rFonts w:ascii="Calibri" w:hAnsi="Calibri"/>
              <w:b/>
              <w:bCs/>
              <w:noProof/>
              <w:sz w:val="22"/>
              <w:szCs w:val="22"/>
            </w:rPr>
            <w:fldChar w:fldCharType="end"/>
          </w:r>
        </w:p>
      </w:sdtContent>
    </w:sdt>
    <w:p w:rsidR="002A2FE4" w:rsidRPr="00717EBA" w:rsidRDefault="00F573C6" w:rsidP="005E2BAA">
      <w:pPr>
        <w:pStyle w:val="Heading1"/>
        <w:rPr>
          <w:rFonts w:ascii="Calibri" w:hAnsi="Calibri"/>
          <w:sz w:val="22"/>
          <w:szCs w:val="22"/>
        </w:rPr>
        <w:sectPr w:rsidR="002A2FE4" w:rsidRPr="00717EBA" w:rsidSect="00734B58">
          <w:footerReference w:type="default" r:id="rId9"/>
          <w:pgSz w:w="12240" w:h="15840"/>
          <w:pgMar w:top="720" w:right="720" w:bottom="720" w:left="720" w:header="720" w:footer="720" w:gutter="0"/>
          <w:cols w:space="720"/>
          <w:docGrid w:linePitch="360"/>
        </w:sectPr>
      </w:pPr>
      <w:r w:rsidRPr="00717EBA">
        <w:rPr>
          <w:rFonts w:ascii="Calibri" w:hAnsi="Calibri"/>
          <w:sz w:val="22"/>
          <w:szCs w:val="22"/>
        </w:rPr>
        <w:br w:type="page"/>
      </w:r>
    </w:p>
    <w:p w:rsidR="00D07418" w:rsidRPr="00717EBA" w:rsidRDefault="00D07418" w:rsidP="005E2BAA">
      <w:pPr>
        <w:pStyle w:val="Heading1"/>
        <w:rPr>
          <w:rFonts w:ascii="Calibri" w:hAnsi="Calibri"/>
          <w:sz w:val="22"/>
          <w:szCs w:val="22"/>
        </w:rPr>
      </w:pPr>
      <w:bookmarkStart w:id="0" w:name="_Toc427665762"/>
      <w:r w:rsidRPr="00717EBA">
        <w:rPr>
          <w:rFonts w:ascii="Calibri" w:hAnsi="Calibri"/>
          <w:sz w:val="22"/>
          <w:szCs w:val="22"/>
        </w:rPr>
        <w:lastRenderedPageBreak/>
        <w:t>Get Help Now</w:t>
      </w:r>
      <w:bookmarkEnd w:id="0"/>
    </w:p>
    <w:p w:rsidR="00A06245" w:rsidRPr="00717EBA" w:rsidRDefault="00D07418" w:rsidP="00D07418">
      <w:pPr>
        <w:pStyle w:val="NoSpacing"/>
        <w:rPr>
          <w:rFonts w:ascii="Calibri" w:hAnsi="Calibri"/>
          <w:sz w:val="22"/>
          <w:szCs w:val="22"/>
        </w:rPr>
      </w:pPr>
      <w:r w:rsidRPr="00717EBA">
        <w:rPr>
          <w:rFonts w:ascii="Calibri" w:hAnsi="Calibri"/>
          <w:sz w:val="22"/>
          <w:szCs w:val="22"/>
        </w:rPr>
        <w:t xml:space="preserve">Screen 1: </w:t>
      </w:r>
    </w:p>
    <w:p w:rsidR="00D07418" w:rsidRDefault="00D07418" w:rsidP="00D07418">
      <w:pPr>
        <w:pStyle w:val="NoSpacing"/>
        <w:rPr>
          <w:ins w:id="1" w:author="Giver, Sandi" w:date="2015-08-04T10:11:00Z"/>
          <w:rFonts w:ascii="Calibri" w:hAnsi="Calibri"/>
          <w:sz w:val="22"/>
          <w:szCs w:val="22"/>
        </w:rPr>
      </w:pPr>
      <w:r w:rsidRPr="00717EBA">
        <w:rPr>
          <w:rFonts w:ascii="Calibri" w:hAnsi="Calibri"/>
          <w:sz w:val="22"/>
          <w:szCs w:val="22"/>
        </w:rPr>
        <w:t>This section looks good with the contact PCMO, SSM, SARL section with the change location option.</w:t>
      </w:r>
    </w:p>
    <w:p w:rsidR="001C3824" w:rsidRDefault="001C3824" w:rsidP="00D07418">
      <w:pPr>
        <w:pStyle w:val="NoSpacing"/>
        <w:rPr>
          <w:ins w:id="2" w:author="Giver, Sandi" w:date="2015-08-04T10:11:00Z"/>
          <w:rFonts w:ascii="Calibri" w:hAnsi="Calibri"/>
          <w:sz w:val="22"/>
          <w:szCs w:val="22"/>
        </w:rPr>
      </w:pPr>
    </w:p>
    <w:p w:rsidR="001C3824" w:rsidRPr="00717EBA" w:rsidRDefault="001C3824" w:rsidP="00D07418">
      <w:pPr>
        <w:pStyle w:val="NoSpacing"/>
        <w:rPr>
          <w:rFonts w:ascii="Calibri" w:hAnsi="Calibri"/>
          <w:sz w:val="22"/>
          <w:szCs w:val="22"/>
        </w:rPr>
      </w:pPr>
      <w:ins w:id="3" w:author="Giver, Sandi" w:date="2015-08-04T10:11:00Z">
        <w:r>
          <w:rPr>
            <w:rFonts w:ascii="Calibri" w:hAnsi="Calibri"/>
            <w:sz w:val="22"/>
            <w:szCs w:val="22"/>
          </w:rPr>
          <w:t xml:space="preserve">Add “If you are in a country not listed, contact your country of service or the </w:t>
        </w:r>
        <w:commentRangeStart w:id="4"/>
        <w:r>
          <w:rPr>
            <w:rFonts w:ascii="Calibri" w:hAnsi="Calibri"/>
            <w:sz w:val="22"/>
            <w:szCs w:val="22"/>
          </w:rPr>
          <w:t>US embassy</w:t>
        </w:r>
      </w:ins>
      <w:commentRangeEnd w:id="4"/>
      <w:r w:rsidR="00E83359">
        <w:rPr>
          <w:rStyle w:val="CommentReference"/>
        </w:rPr>
        <w:commentReference w:id="4"/>
      </w:r>
      <w:ins w:id="5" w:author="Giver, Sandi" w:date="2015-08-04T10:11:00Z">
        <w:r>
          <w:rPr>
            <w:rFonts w:ascii="Calibri" w:hAnsi="Calibri"/>
            <w:sz w:val="22"/>
            <w:szCs w:val="22"/>
          </w:rPr>
          <w:t>.”</w:t>
        </w:r>
      </w:ins>
    </w:p>
    <w:p w:rsidR="00A06245" w:rsidRPr="00717EBA" w:rsidRDefault="00A06245" w:rsidP="00D07418">
      <w:pPr>
        <w:pStyle w:val="NoSpacing"/>
        <w:rPr>
          <w:rFonts w:ascii="Calibri" w:hAnsi="Calibri"/>
          <w:sz w:val="22"/>
          <w:szCs w:val="22"/>
        </w:rPr>
      </w:pPr>
    </w:p>
    <w:p w:rsidR="00D07418" w:rsidRPr="00717EBA" w:rsidRDefault="00D07418" w:rsidP="00D07418">
      <w:pPr>
        <w:pStyle w:val="NoSpacing"/>
        <w:rPr>
          <w:rFonts w:ascii="Calibri" w:hAnsi="Calibri"/>
          <w:sz w:val="22"/>
          <w:szCs w:val="22"/>
        </w:rPr>
      </w:pPr>
      <w:r w:rsidRPr="00717EBA">
        <w:rPr>
          <w:rFonts w:ascii="Calibri" w:hAnsi="Calibri"/>
          <w:sz w:val="22"/>
          <w:szCs w:val="22"/>
        </w:rPr>
        <w:t>Screen 2:</w:t>
      </w:r>
    </w:p>
    <w:p w:rsidR="00D07418" w:rsidRPr="00717EBA" w:rsidRDefault="00D07418" w:rsidP="00D07418">
      <w:pPr>
        <w:pStyle w:val="NoSpacing"/>
        <w:rPr>
          <w:rFonts w:ascii="Calibri" w:hAnsi="Calibri"/>
          <w:b/>
          <w:sz w:val="22"/>
          <w:szCs w:val="22"/>
        </w:rPr>
      </w:pPr>
      <w:r w:rsidRPr="00717EBA">
        <w:rPr>
          <w:rFonts w:ascii="Calibri" w:hAnsi="Calibri"/>
          <w:b/>
          <w:sz w:val="22"/>
          <w:szCs w:val="22"/>
        </w:rPr>
        <w:t>PC SAVES Anonymous Helpline</w:t>
      </w:r>
    </w:p>
    <w:p w:rsidR="00D07418" w:rsidRPr="00717EBA" w:rsidRDefault="00D07418" w:rsidP="00D07418">
      <w:pPr>
        <w:pStyle w:val="NoSpacing"/>
        <w:rPr>
          <w:rFonts w:ascii="Calibri" w:hAnsi="Calibri"/>
          <w:sz w:val="22"/>
          <w:szCs w:val="22"/>
        </w:rPr>
      </w:pPr>
      <w:r w:rsidRPr="00717EBA">
        <w:rPr>
          <w:rFonts w:ascii="Calibri" w:hAnsi="Calibri"/>
          <w:sz w:val="22"/>
          <w:szCs w:val="22"/>
        </w:rPr>
        <w:t>Call or Text:</w:t>
      </w:r>
    </w:p>
    <w:p w:rsidR="00D07418" w:rsidRPr="00717EBA" w:rsidRDefault="00D07418" w:rsidP="00D07418">
      <w:pPr>
        <w:pStyle w:val="NoSpacing"/>
        <w:rPr>
          <w:rFonts w:ascii="Calibri" w:hAnsi="Calibri"/>
          <w:sz w:val="22"/>
          <w:szCs w:val="22"/>
        </w:rPr>
      </w:pPr>
      <w:r w:rsidRPr="00717EBA">
        <w:rPr>
          <w:rFonts w:ascii="Calibri" w:hAnsi="Calibri"/>
          <w:sz w:val="22"/>
          <w:szCs w:val="22"/>
        </w:rPr>
        <w:t>Outside the US: 001-408-844-HELP(4357)</w:t>
      </w:r>
    </w:p>
    <w:p w:rsidR="00D07418" w:rsidRPr="00717EBA" w:rsidRDefault="00D07418" w:rsidP="00D07418">
      <w:pPr>
        <w:pStyle w:val="NoSpacing"/>
        <w:rPr>
          <w:rFonts w:ascii="Calibri" w:hAnsi="Calibri"/>
          <w:sz w:val="22"/>
          <w:szCs w:val="22"/>
        </w:rPr>
      </w:pPr>
      <w:r w:rsidRPr="00717EBA">
        <w:rPr>
          <w:rFonts w:ascii="Calibri" w:hAnsi="Calibri"/>
          <w:sz w:val="22"/>
          <w:szCs w:val="22"/>
        </w:rPr>
        <w:t>within the US: 408-844-HELP(4357)</w:t>
      </w:r>
    </w:p>
    <w:p w:rsidR="00D07418" w:rsidRPr="00717EBA" w:rsidRDefault="00D07418" w:rsidP="00D07418">
      <w:pPr>
        <w:pStyle w:val="NoSpacing"/>
        <w:rPr>
          <w:rFonts w:ascii="Calibri" w:hAnsi="Calibri"/>
          <w:sz w:val="22"/>
          <w:szCs w:val="22"/>
        </w:rPr>
      </w:pPr>
      <w:r w:rsidRPr="00717EBA">
        <w:rPr>
          <w:rFonts w:ascii="Calibri" w:hAnsi="Calibri"/>
          <w:sz w:val="22"/>
          <w:szCs w:val="22"/>
        </w:rPr>
        <w:t>Online Chat: pcsaveshelpline.org</w:t>
      </w:r>
    </w:p>
    <w:p w:rsidR="00D07418" w:rsidRPr="00717EBA" w:rsidRDefault="00D07418" w:rsidP="00D07418">
      <w:pPr>
        <w:pStyle w:val="NoSpacing"/>
        <w:rPr>
          <w:rFonts w:ascii="Calibri" w:hAnsi="Calibri"/>
          <w:sz w:val="22"/>
          <w:szCs w:val="22"/>
        </w:rPr>
      </w:pPr>
    </w:p>
    <w:p w:rsidR="00D07418" w:rsidRPr="00717EBA" w:rsidRDefault="00D07418" w:rsidP="00D07418">
      <w:pPr>
        <w:pStyle w:val="NoSpacing"/>
        <w:rPr>
          <w:rFonts w:ascii="Calibri" w:hAnsi="Calibri"/>
          <w:sz w:val="22"/>
          <w:szCs w:val="22"/>
        </w:rPr>
      </w:pPr>
      <w:r w:rsidRPr="00717EBA">
        <w:rPr>
          <w:rFonts w:ascii="Calibri" w:hAnsi="Calibri"/>
          <w:sz w:val="22"/>
          <w:szCs w:val="22"/>
        </w:rPr>
        <w:t xml:space="preserve">The PC SAVES Helpline provides </w:t>
      </w:r>
      <w:commentRangeStart w:id="6"/>
      <w:commentRangeStart w:id="7"/>
      <w:r w:rsidRPr="00717EBA">
        <w:rPr>
          <w:rFonts w:ascii="Calibri" w:hAnsi="Calibri"/>
          <w:sz w:val="22"/>
          <w:szCs w:val="22"/>
        </w:rPr>
        <w:t>anonymous</w:t>
      </w:r>
      <w:commentRangeEnd w:id="6"/>
      <w:commentRangeEnd w:id="7"/>
      <w:r w:rsidR="00F6787F">
        <w:rPr>
          <w:rStyle w:val="CommentReference"/>
        </w:rPr>
        <w:commentReference w:id="6"/>
      </w:r>
      <w:r w:rsidR="00F37147">
        <w:rPr>
          <w:rStyle w:val="CommentReference"/>
        </w:rPr>
        <w:commentReference w:id="7"/>
      </w:r>
      <w:r w:rsidR="00A007BF">
        <w:rPr>
          <w:rFonts w:ascii="Calibri" w:hAnsi="Calibri"/>
          <w:sz w:val="22"/>
          <w:szCs w:val="22"/>
        </w:rPr>
        <w:t>,</w:t>
      </w:r>
      <w:r w:rsidRPr="00717EBA">
        <w:rPr>
          <w:rFonts w:ascii="Calibri" w:hAnsi="Calibri"/>
          <w:sz w:val="22"/>
          <w:szCs w:val="22"/>
        </w:rPr>
        <w:t xml:space="preserve"> confidential crisis intervention, support</w:t>
      </w:r>
      <w:r w:rsidR="00A007BF">
        <w:rPr>
          <w:rFonts w:ascii="Calibri" w:hAnsi="Calibri"/>
          <w:sz w:val="22"/>
          <w:szCs w:val="22"/>
        </w:rPr>
        <w:t>,</w:t>
      </w:r>
      <w:r w:rsidRPr="00717EBA">
        <w:rPr>
          <w:rFonts w:ascii="Calibri" w:hAnsi="Calibri"/>
          <w:sz w:val="22"/>
          <w:szCs w:val="22"/>
        </w:rPr>
        <w:t xml:space="preserve"> and information </w:t>
      </w:r>
      <w:r w:rsidR="006C2F5E">
        <w:rPr>
          <w:rFonts w:ascii="Calibri" w:hAnsi="Calibri"/>
          <w:sz w:val="22"/>
          <w:szCs w:val="22"/>
        </w:rPr>
        <w:t xml:space="preserve">via </w:t>
      </w:r>
      <w:r w:rsidR="007A5479">
        <w:rPr>
          <w:rFonts w:ascii="Calibri" w:hAnsi="Calibri"/>
          <w:sz w:val="22"/>
          <w:szCs w:val="22"/>
        </w:rPr>
        <w:t>a call, text, or online chat</w:t>
      </w:r>
      <w:r w:rsidR="00FD2E1B">
        <w:rPr>
          <w:rFonts w:ascii="Calibri" w:hAnsi="Calibri"/>
          <w:sz w:val="22"/>
          <w:szCs w:val="22"/>
        </w:rPr>
        <w:t xml:space="preserve"> </w:t>
      </w:r>
      <w:r w:rsidRPr="00717EBA">
        <w:rPr>
          <w:rFonts w:ascii="Calibri" w:hAnsi="Calibri"/>
          <w:sz w:val="22"/>
          <w:szCs w:val="22"/>
        </w:rPr>
        <w:t xml:space="preserve">to Peace Corps Volunteers and </w:t>
      </w:r>
      <w:r w:rsidR="00A007BF">
        <w:rPr>
          <w:rFonts w:ascii="Calibri" w:hAnsi="Calibri"/>
          <w:sz w:val="22"/>
          <w:szCs w:val="22"/>
        </w:rPr>
        <w:t>T</w:t>
      </w:r>
      <w:r w:rsidRPr="00717EBA">
        <w:rPr>
          <w:rFonts w:ascii="Calibri" w:hAnsi="Calibri"/>
          <w:sz w:val="22"/>
          <w:szCs w:val="22"/>
        </w:rPr>
        <w:t>rainees. All options are staffed by trained professionals not affiliated with Peace Corps, available 24/7.  No personally identifying information will be collected.</w:t>
      </w:r>
    </w:p>
    <w:p w:rsidR="00D07418" w:rsidRPr="00717EBA" w:rsidRDefault="00D07418" w:rsidP="00D07418">
      <w:pPr>
        <w:pStyle w:val="NoSpacing"/>
        <w:rPr>
          <w:rFonts w:ascii="Calibri" w:hAnsi="Calibri"/>
          <w:sz w:val="22"/>
          <w:szCs w:val="22"/>
        </w:rPr>
      </w:pPr>
    </w:p>
    <w:p w:rsidR="00D07418" w:rsidRPr="00717EBA" w:rsidRDefault="00D07418" w:rsidP="00D07418">
      <w:pPr>
        <w:pStyle w:val="NoSpacing"/>
        <w:rPr>
          <w:rFonts w:ascii="Calibri" w:hAnsi="Calibri"/>
          <w:sz w:val="22"/>
          <w:szCs w:val="22"/>
        </w:rPr>
      </w:pPr>
    </w:p>
    <w:p w:rsidR="00D07418" w:rsidRPr="00717EBA" w:rsidRDefault="00D07418" w:rsidP="00D07418">
      <w:pPr>
        <w:pStyle w:val="NoSpacing"/>
        <w:rPr>
          <w:rFonts w:ascii="Calibri" w:hAnsi="Calibri"/>
          <w:b/>
          <w:sz w:val="22"/>
          <w:szCs w:val="22"/>
        </w:rPr>
      </w:pPr>
      <w:r w:rsidRPr="00717EBA">
        <w:rPr>
          <w:rFonts w:ascii="Calibri" w:hAnsi="Calibri"/>
          <w:b/>
          <w:sz w:val="22"/>
          <w:szCs w:val="22"/>
        </w:rPr>
        <w:t>Office of Victim Advocacy</w:t>
      </w:r>
    </w:p>
    <w:p w:rsidR="00D07418" w:rsidRPr="00717EBA" w:rsidRDefault="00D07418" w:rsidP="00D07418">
      <w:pPr>
        <w:pStyle w:val="NoSpacing"/>
        <w:rPr>
          <w:rFonts w:ascii="Calibri" w:hAnsi="Calibri"/>
          <w:sz w:val="22"/>
          <w:szCs w:val="22"/>
        </w:rPr>
      </w:pPr>
      <w:r w:rsidRPr="00717EBA">
        <w:rPr>
          <w:rFonts w:ascii="Calibri" w:hAnsi="Calibri"/>
          <w:sz w:val="22"/>
          <w:szCs w:val="22"/>
        </w:rPr>
        <w:t>Duty Phone: (202) 409-2701</w:t>
      </w:r>
    </w:p>
    <w:p w:rsidR="00D07418" w:rsidRPr="00717EBA" w:rsidRDefault="00D07418" w:rsidP="00D07418">
      <w:pPr>
        <w:pStyle w:val="NoSpacing"/>
        <w:rPr>
          <w:rFonts w:ascii="Calibri" w:hAnsi="Calibri"/>
          <w:sz w:val="22"/>
          <w:szCs w:val="22"/>
        </w:rPr>
      </w:pPr>
      <w:r w:rsidRPr="00717EBA">
        <w:rPr>
          <w:rFonts w:ascii="Calibri" w:hAnsi="Calibri"/>
          <w:sz w:val="22"/>
          <w:szCs w:val="22"/>
        </w:rPr>
        <w:t>E-mail: victimadvocate@peacecorps.gov</w:t>
      </w:r>
    </w:p>
    <w:p w:rsidR="00D07418" w:rsidRPr="00717EBA" w:rsidRDefault="00D07418" w:rsidP="00D07418">
      <w:pPr>
        <w:pStyle w:val="NoSpacing"/>
        <w:rPr>
          <w:rFonts w:ascii="Calibri" w:hAnsi="Calibri"/>
          <w:sz w:val="22"/>
          <w:szCs w:val="22"/>
        </w:rPr>
      </w:pPr>
    </w:p>
    <w:p w:rsidR="00D07418" w:rsidRPr="00717EBA" w:rsidRDefault="007A5479" w:rsidP="00D07418">
      <w:pPr>
        <w:pStyle w:val="NoSpacing"/>
        <w:rPr>
          <w:rFonts w:ascii="Calibri" w:hAnsi="Calibri"/>
          <w:sz w:val="22"/>
          <w:szCs w:val="22"/>
        </w:rPr>
      </w:pPr>
      <w:r>
        <w:rPr>
          <w:rFonts w:ascii="Calibri" w:hAnsi="Calibri"/>
          <w:sz w:val="22"/>
          <w:szCs w:val="22"/>
        </w:rPr>
        <w:t xml:space="preserve">Victim Advocates are available for </w:t>
      </w:r>
      <w:r w:rsidR="00D07418" w:rsidRPr="00717EBA">
        <w:rPr>
          <w:rFonts w:ascii="Calibri" w:hAnsi="Calibri"/>
          <w:sz w:val="22"/>
          <w:szCs w:val="22"/>
        </w:rPr>
        <w:t>Volunteers who are victims of crime</w:t>
      </w:r>
      <w:r w:rsidR="00363713">
        <w:rPr>
          <w:rFonts w:ascii="Calibri" w:hAnsi="Calibri"/>
          <w:sz w:val="22"/>
          <w:szCs w:val="22"/>
        </w:rPr>
        <w:t>s</w:t>
      </w:r>
      <w:r>
        <w:rPr>
          <w:rFonts w:ascii="Calibri" w:hAnsi="Calibri"/>
          <w:sz w:val="22"/>
          <w:szCs w:val="22"/>
        </w:rPr>
        <w:t>. They can provide information</w:t>
      </w:r>
      <w:r w:rsidR="00D07418" w:rsidRPr="00717EBA">
        <w:rPr>
          <w:rFonts w:ascii="Calibri" w:hAnsi="Calibri"/>
          <w:sz w:val="22"/>
          <w:szCs w:val="22"/>
        </w:rPr>
        <w:t xml:space="preserve"> regarding </w:t>
      </w:r>
      <w:r>
        <w:rPr>
          <w:rFonts w:ascii="Calibri" w:hAnsi="Calibri"/>
          <w:sz w:val="22"/>
          <w:szCs w:val="22"/>
        </w:rPr>
        <w:t>available</w:t>
      </w:r>
      <w:r w:rsidR="00D07418" w:rsidRPr="00717EBA">
        <w:rPr>
          <w:rFonts w:ascii="Calibri" w:hAnsi="Calibri"/>
          <w:sz w:val="22"/>
          <w:szCs w:val="22"/>
        </w:rPr>
        <w:t xml:space="preserve"> </w:t>
      </w:r>
      <w:r>
        <w:rPr>
          <w:rFonts w:ascii="Calibri" w:hAnsi="Calibri"/>
          <w:sz w:val="22"/>
          <w:szCs w:val="22"/>
        </w:rPr>
        <w:t xml:space="preserve">response </w:t>
      </w:r>
      <w:r w:rsidR="00D07418" w:rsidRPr="00717EBA">
        <w:rPr>
          <w:rFonts w:ascii="Calibri" w:hAnsi="Calibri"/>
          <w:sz w:val="22"/>
          <w:szCs w:val="22"/>
        </w:rPr>
        <w:t>services,</w:t>
      </w:r>
      <w:r w:rsidR="00783A97">
        <w:rPr>
          <w:rFonts w:ascii="Calibri" w:hAnsi="Calibri"/>
          <w:sz w:val="22"/>
          <w:szCs w:val="22"/>
        </w:rPr>
        <w:t xml:space="preserve"> </w:t>
      </w:r>
      <w:r w:rsidR="00363713">
        <w:rPr>
          <w:rFonts w:ascii="Calibri" w:hAnsi="Calibri"/>
          <w:sz w:val="22"/>
          <w:szCs w:val="22"/>
        </w:rPr>
        <w:t xml:space="preserve">address questions/concerns, </w:t>
      </w:r>
      <w:r w:rsidR="00363713" w:rsidRPr="00717EBA">
        <w:rPr>
          <w:rFonts w:ascii="Calibri" w:hAnsi="Calibri"/>
          <w:sz w:val="22"/>
          <w:szCs w:val="22"/>
        </w:rPr>
        <w:t>and</w:t>
      </w:r>
      <w:r>
        <w:rPr>
          <w:rFonts w:ascii="Calibri" w:hAnsi="Calibri"/>
          <w:sz w:val="22"/>
          <w:szCs w:val="22"/>
        </w:rPr>
        <w:t xml:space="preserve"> ensure their voices</w:t>
      </w:r>
      <w:r w:rsidR="00D07418" w:rsidRPr="00717EBA">
        <w:rPr>
          <w:rFonts w:ascii="Calibri" w:hAnsi="Calibri"/>
          <w:sz w:val="22"/>
          <w:szCs w:val="22"/>
        </w:rPr>
        <w:t xml:space="preserve"> are heard and considered in all decisions affecting service and care.</w:t>
      </w:r>
    </w:p>
    <w:p w:rsidR="00D07418" w:rsidRPr="00717EBA" w:rsidRDefault="00D07418" w:rsidP="00D07418">
      <w:pPr>
        <w:pStyle w:val="NoSpacing"/>
        <w:rPr>
          <w:rFonts w:ascii="Calibri" w:hAnsi="Calibri"/>
          <w:sz w:val="22"/>
          <w:szCs w:val="22"/>
        </w:rPr>
      </w:pPr>
    </w:p>
    <w:p w:rsidR="00D07418" w:rsidRPr="00717EBA" w:rsidRDefault="00D07418" w:rsidP="00D07418">
      <w:pPr>
        <w:pStyle w:val="NoSpacing"/>
        <w:rPr>
          <w:rFonts w:ascii="Calibri" w:hAnsi="Calibri"/>
          <w:b/>
          <w:sz w:val="22"/>
          <w:szCs w:val="22"/>
        </w:rPr>
      </w:pPr>
      <w:r w:rsidRPr="00717EBA">
        <w:rPr>
          <w:rFonts w:ascii="Calibri" w:hAnsi="Calibri"/>
          <w:b/>
          <w:sz w:val="22"/>
          <w:szCs w:val="22"/>
        </w:rPr>
        <w:t xml:space="preserve">Office of </w:t>
      </w:r>
      <w:r w:rsidR="00582AE3">
        <w:rPr>
          <w:rFonts w:ascii="Calibri" w:hAnsi="Calibri"/>
          <w:b/>
          <w:sz w:val="22"/>
          <w:szCs w:val="22"/>
        </w:rPr>
        <w:t xml:space="preserve">Inspector </w:t>
      </w:r>
      <w:r w:rsidRPr="00717EBA">
        <w:rPr>
          <w:rFonts w:ascii="Calibri" w:hAnsi="Calibri"/>
          <w:b/>
          <w:sz w:val="22"/>
          <w:szCs w:val="22"/>
        </w:rPr>
        <w:t>General</w:t>
      </w:r>
    </w:p>
    <w:p w:rsidR="00D07418" w:rsidRPr="00717EBA" w:rsidRDefault="00D07418" w:rsidP="00D07418">
      <w:pPr>
        <w:pStyle w:val="NoSpacing"/>
        <w:rPr>
          <w:rFonts w:ascii="Calibri" w:hAnsi="Calibri"/>
          <w:sz w:val="22"/>
          <w:szCs w:val="22"/>
        </w:rPr>
      </w:pPr>
      <w:r w:rsidRPr="00717EBA">
        <w:rPr>
          <w:rFonts w:ascii="Calibri" w:hAnsi="Calibri"/>
          <w:sz w:val="22"/>
          <w:szCs w:val="22"/>
        </w:rPr>
        <w:t>Duty Phone: (202) 692-2915</w:t>
      </w:r>
    </w:p>
    <w:p w:rsidR="00D07418" w:rsidRPr="00717EBA" w:rsidRDefault="00D07418" w:rsidP="00D07418">
      <w:pPr>
        <w:pStyle w:val="NoSpacing"/>
        <w:rPr>
          <w:rFonts w:ascii="Calibri" w:hAnsi="Calibri"/>
          <w:sz w:val="22"/>
          <w:szCs w:val="22"/>
        </w:rPr>
      </w:pPr>
      <w:r w:rsidRPr="00717EBA">
        <w:rPr>
          <w:rFonts w:ascii="Calibri" w:hAnsi="Calibri"/>
          <w:sz w:val="22"/>
          <w:szCs w:val="22"/>
        </w:rPr>
        <w:t>Email: oig@peacecorps.gov</w:t>
      </w:r>
    </w:p>
    <w:p w:rsidR="00D07418" w:rsidRPr="00717EBA" w:rsidRDefault="00D07418" w:rsidP="00D07418">
      <w:pPr>
        <w:pStyle w:val="NoSpacing"/>
        <w:rPr>
          <w:rFonts w:ascii="Calibri" w:hAnsi="Calibri"/>
          <w:sz w:val="22"/>
          <w:szCs w:val="22"/>
        </w:rPr>
      </w:pPr>
    </w:p>
    <w:p w:rsidR="00D07418" w:rsidRPr="00717EBA" w:rsidRDefault="007A5479" w:rsidP="00D07418">
      <w:pPr>
        <w:pStyle w:val="NoSpacing"/>
        <w:rPr>
          <w:rFonts w:ascii="Calibri" w:hAnsi="Calibri"/>
          <w:sz w:val="22"/>
          <w:szCs w:val="22"/>
        </w:rPr>
      </w:pPr>
      <w:r>
        <w:rPr>
          <w:rFonts w:ascii="Calibri" w:hAnsi="Calibri"/>
          <w:sz w:val="22"/>
          <w:szCs w:val="22"/>
        </w:rPr>
        <w:t>OIG is a r</w:t>
      </w:r>
      <w:r w:rsidR="00D07418" w:rsidRPr="00717EBA">
        <w:rPr>
          <w:rFonts w:ascii="Calibri" w:hAnsi="Calibri"/>
          <w:sz w:val="22"/>
          <w:szCs w:val="22"/>
        </w:rPr>
        <w:t xml:space="preserve">esource for those who have been harmed by misconduct or criminal wrongdoing by a fellow Volunteer or Peace Corps Staff.  </w:t>
      </w:r>
      <w:r>
        <w:rPr>
          <w:rFonts w:ascii="Calibri" w:hAnsi="Calibri"/>
          <w:sz w:val="22"/>
          <w:szCs w:val="22"/>
        </w:rPr>
        <w:t>They are i</w:t>
      </w:r>
      <w:r w:rsidR="00D07418" w:rsidRPr="00717EBA">
        <w:rPr>
          <w:rFonts w:ascii="Calibri" w:hAnsi="Calibri"/>
          <w:sz w:val="22"/>
          <w:szCs w:val="22"/>
        </w:rPr>
        <w:t xml:space="preserve">ndependent from Peace Corps with law enforcement officers who have the unique authorities to help seek a fair resolution and, in appropriate cases, to seek prosecution in the United States or host country.  </w:t>
      </w:r>
    </w:p>
    <w:p w:rsidR="00D07418" w:rsidRPr="00717EBA" w:rsidRDefault="00D07418" w:rsidP="00D07418">
      <w:pPr>
        <w:pStyle w:val="NoSpacing"/>
        <w:rPr>
          <w:rFonts w:ascii="Calibri" w:hAnsi="Calibri"/>
          <w:sz w:val="22"/>
          <w:szCs w:val="22"/>
        </w:rPr>
      </w:pPr>
    </w:p>
    <w:p w:rsidR="00D07418" w:rsidRPr="00717EBA" w:rsidRDefault="00D07418" w:rsidP="00D07418">
      <w:pPr>
        <w:pStyle w:val="NoSpacing"/>
        <w:rPr>
          <w:rFonts w:ascii="Calibri" w:hAnsi="Calibri"/>
          <w:sz w:val="22"/>
          <w:szCs w:val="22"/>
        </w:rPr>
      </w:pPr>
      <w:r w:rsidRPr="00717EBA">
        <w:rPr>
          <w:rFonts w:ascii="Calibri" w:hAnsi="Calibri"/>
          <w:sz w:val="22"/>
          <w:szCs w:val="22"/>
        </w:rPr>
        <w:t>Learn more: peacecorps.gov/OIG</w:t>
      </w:r>
    </w:p>
    <w:p w:rsidR="00D07418" w:rsidRPr="00717EBA" w:rsidRDefault="00D07418" w:rsidP="00D07418">
      <w:pPr>
        <w:pStyle w:val="NoSpacing"/>
        <w:rPr>
          <w:rFonts w:ascii="Calibri" w:hAnsi="Calibri"/>
          <w:sz w:val="22"/>
          <w:szCs w:val="22"/>
        </w:rPr>
      </w:pPr>
    </w:p>
    <w:p w:rsidR="00D07418" w:rsidRPr="00717EBA" w:rsidRDefault="00D07418" w:rsidP="00D07418">
      <w:pPr>
        <w:pStyle w:val="NoSpacing"/>
        <w:rPr>
          <w:rFonts w:ascii="Calibri" w:hAnsi="Calibri"/>
          <w:b/>
          <w:sz w:val="22"/>
          <w:szCs w:val="22"/>
        </w:rPr>
      </w:pPr>
      <w:r w:rsidRPr="00717EBA">
        <w:rPr>
          <w:rFonts w:ascii="Calibri" w:hAnsi="Calibri"/>
          <w:b/>
          <w:sz w:val="22"/>
          <w:szCs w:val="22"/>
        </w:rPr>
        <w:lastRenderedPageBreak/>
        <w:t>Office of Civil Rights and Diversity</w:t>
      </w:r>
    </w:p>
    <w:p w:rsidR="00D07418" w:rsidRPr="00717EBA" w:rsidRDefault="00D07418" w:rsidP="00D07418">
      <w:pPr>
        <w:pStyle w:val="NoSpacing"/>
        <w:rPr>
          <w:rFonts w:ascii="Calibri" w:hAnsi="Calibri"/>
          <w:sz w:val="22"/>
          <w:szCs w:val="22"/>
        </w:rPr>
      </w:pPr>
      <w:r w:rsidRPr="00717EBA">
        <w:rPr>
          <w:rFonts w:ascii="Calibri" w:hAnsi="Calibri"/>
          <w:sz w:val="22"/>
          <w:szCs w:val="22"/>
        </w:rPr>
        <w:t>Phone: (202) 692-2139</w:t>
      </w:r>
    </w:p>
    <w:p w:rsidR="00D07418" w:rsidRPr="00717EBA" w:rsidRDefault="00D07418" w:rsidP="00D07418">
      <w:pPr>
        <w:pStyle w:val="NoSpacing"/>
        <w:rPr>
          <w:rFonts w:ascii="Calibri" w:hAnsi="Calibri"/>
          <w:sz w:val="22"/>
          <w:szCs w:val="22"/>
        </w:rPr>
      </w:pPr>
      <w:r w:rsidRPr="00717EBA">
        <w:rPr>
          <w:rFonts w:ascii="Calibri" w:hAnsi="Calibri"/>
          <w:sz w:val="22"/>
          <w:szCs w:val="22"/>
        </w:rPr>
        <w:t>Email: ocrd@peacecorps.gov</w:t>
      </w:r>
    </w:p>
    <w:p w:rsidR="00D07418" w:rsidRPr="00717EBA" w:rsidRDefault="00D07418" w:rsidP="00D07418">
      <w:pPr>
        <w:pStyle w:val="NoSpacing"/>
        <w:rPr>
          <w:rFonts w:ascii="Calibri" w:hAnsi="Calibri"/>
          <w:sz w:val="22"/>
          <w:szCs w:val="22"/>
        </w:rPr>
      </w:pPr>
    </w:p>
    <w:p w:rsidR="00D07418" w:rsidRPr="00717EBA" w:rsidRDefault="00D07418" w:rsidP="00D07418">
      <w:pPr>
        <w:pStyle w:val="NoSpacing"/>
        <w:rPr>
          <w:rFonts w:ascii="Calibri" w:hAnsi="Calibri"/>
          <w:sz w:val="22"/>
          <w:szCs w:val="22"/>
        </w:rPr>
      </w:pPr>
      <w:r w:rsidRPr="00717EBA">
        <w:rPr>
          <w:rFonts w:ascii="Calibri" w:hAnsi="Calibri"/>
          <w:sz w:val="22"/>
          <w:szCs w:val="22"/>
        </w:rPr>
        <w:t>Resource to provide leadership and guidance on all civil rights, equal employment opportunity and diversity matters; and to address issues of discrimination and harassment, including sexual harassment, in the recruitment/service of Volunteers/Trainees.</w:t>
      </w:r>
    </w:p>
    <w:p w:rsidR="00D07418" w:rsidRPr="00717EBA" w:rsidRDefault="00D07418" w:rsidP="00D07418">
      <w:pPr>
        <w:rPr>
          <w:rFonts w:ascii="Calibri" w:hAnsi="Calibri"/>
          <w:sz w:val="22"/>
          <w:szCs w:val="22"/>
        </w:rPr>
      </w:pPr>
    </w:p>
    <w:p w:rsidR="00D07418" w:rsidRPr="00717EBA" w:rsidRDefault="00D07418" w:rsidP="00D07418">
      <w:pPr>
        <w:pStyle w:val="Heading1"/>
        <w:rPr>
          <w:rFonts w:ascii="Calibri" w:hAnsi="Calibri"/>
          <w:sz w:val="22"/>
          <w:szCs w:val="22"/>
        </w:rPr>
      </w:pPr>
      <w:bookmarkStart w:id="8" w:name="_Toc427665763"/>
      <w:r w:rsidRPr="00717EBA">
        <w:rPr>
          <w:rFonts w:ascii="Calibri" w:hAnsi="Calibri"/>
          <w:sz w:val="22"/>
          <w:szCs w:val="22"/>
        </w:rPr>
        <w:t>Circle of Trust</w:t>
      </w:r>
      <w:bookmarkEnd w:id="8"/>
    </w:p>
    <w:p w:rsidR="002A2FE4" w:rsidRPr="00717EBA" w:rsidRDefault="00D07418" w:rsidP="00F46CAA">
      <w:pPr>
        <w:rPr>
          <w:rFonts w:ascii="Calibri" w:hAnsi="Calibri"/>
          <w:sz w:val="22"/>
          <w:szCs w:val="22"/>
        </w:rPr>
      </w:pPr>
      <w:r w:rsidRPr="00717EBA">
        <w:rPr>
          <w:rFonts w:ascii="Calibri" w:hAnsi="Calibri"/>
          <w:sz w:val="22"/>
          <w:szCs w:val="22"/>
        </w:rPr>
        <w:t>Change “Comrade” to “Name”</w:t>
      </w:r>
      <w:r w:rsidR="00F46CAA">
        <w:rPr>
          <w:rFonts w:ascii="Calibri" w:hAnsi="Calibri"/>
          <w:sz w:val="22"/>
          <w:szCs w:val="22"/>
        </w:rPr>
        <w:t xml:space="preserve">; </w:t>
      </w:r>
      <w:r w:rsidRPr="00717EBA">
        <w:rPr>
          <w:rFonts w:ascii="Calibri" w:hAnsi="Calibri"/>
          <w:sz w:val="22"/>
          <w:szCs w:val="22"/>
        </w:rPr>
        <w:t>Add simple instructions</w:t>
      </w:r>
    </w:p>
    <w:p w:rsidR="002A7C08" w:rsidRPr="00717EBA" w:rsidRDefault="002A7C08" w:rsidP="005E2BAA">
      <w:pPr>
        <w:pStyle w:val="Heading1"/>
        <w:rPr>
          <w:rFonts w:ascii="Calibri" w:hAnsi="Calibri"/>
          <w:sz w:val="22"/>
          <w:szCs w:val="22"/>
        </w:rPr>
      </w:pPr>
      <w:bookmarkStart w:id="9" w:name="_Toc427665764"/>
      <w:r w:rsidRPr="00717EBA">
        <w:rPr>
          <w:rFonts w:ascii="Calibri" w:hAnsi="Calibri"/>
          <w:sz w:val="22"/>
          <w:szCs w:val="22"/>
        </w:rPr>
        <w:t>Safety Tools</w:t>
      </w:r>
      <w:bookmarkEnd w:id="9"/>
    </w:p>
    <w:p w:rsidR="0020695A" w:rsidRPr="00717EBA" w:rsidRDefault="0098674E" w:rsidP="003174D9">
      <w:pPr>
        <w:pStyle w:val="Subtitle"/>
        <w:outlineLvl w:val="1"/>
        <w:rPr>
          <w:rFonts w:ascii="Calibri" w:hAnsi="Calibri"/>
          <w:sz w:val="22"/>
          <w:szCs w:val="22"/>
        </w:rPr>
      </w:pPr>
      <w:bookmarkStart w:id="10" w:name="_Toc427665766"/>
      <w:r w:rsidRPr="00717EBA">
        <w:rPr>
          <w:rFonts w:ascii="Calibri" w:hAnsi="Calibri"/>
          <w:sz w:val="22"/>
          <w:szCs w:val="22"/>
        </w:rPr>
        <w:t>RADAR</w:t>
      </w:r>
      <w:bookmarkEnd w:id="10"/>
    </w:p>
    <w:p w:rsidR="00626852" w:rsidRPr="00717EBA" w:rsidRDefault="00626852" w:rsidP="00626852">
      <w:pPr>
        <w:pStyle w:val="NoSpacing"/>
        <w:rPr>
          <w:rFonts w:ascii="Calibri" w:hAnsi="Calibri"/>
          <w:sz w:val="22"/>
          <w:szCs w:val="22"/>
        </w:rPr>
      </w:pPr>
      <w:r w:rsidRPr="00717EBA">
        <w:rPr>
          <w:rFonts w:ascii="Calibri" w:hAnsi="Calibri"/>
          <w:sz w:val="22"/>
          <w:szCs w:val="22"/>
        </w:rPr>
        <w:t>How does a pilot know when there is another plane in the flight path? How do weather forecasters know when there is a major thunderstorm approaching? They use RADAR.</w:t>
      </w:r>
    </w:p>
    <w:p w:rsidR="00626852" w:rsidRPr="00717EBA" w:rsidRDefault="00626852" w:rsidP="00626852">
      <w:pPr>
        <w:pStyle w:val="NoSpacing"/>
        <w:rPr>
          <w:rFonts w:ascii="Calibri" w:hAnsi="Calibri" w:cs="Calibri"/>
          <w:color w:val="000000"/>
          <w:sz w:val="22"/>
          <w:szCs w:val="22"/>
        </w:rPr>
      </w:pPr>
    </w:p>
    <w:p w:rsidR="00626852" w:rsidRPr="00717EBA" w:rsidRDefault="00626852" w:rsidP="00626852">
      <w:pPr>
        <w:pStyle w:val="NoSpacing"/>
        <w:rPr>
          <w:rFonts w:ascii="Calibri" w:hAnsi="Calibri" w:cs="Calibri"/>
          <w:color w:val="000000"/>
          <w:sz w:val="22"/>
          <w:szCs w:val="22"/>
        </w:rPr>
      </w:pPr>
      <w:r w:rsidRPr="00717EBA">
        <w:rPr>
          <w:rFonts w:ascii="Calibri" w:hAnsi="Calibri" w:cs="Calibri"/>
          <w:color w:val="000000"/>
          <w:sz w:val="22"/>
          <w:szCs w:val="22"/>
        </w:rPr>
        <w:t xml:space="preserve">RADAR </w:t>
      </w:r>
      <w:r w:rsidR="00F6047C">
        <w:rPr>
          <w:rFonts w:ascii="Calibri" w:hAnsi="Calibri" w:cs="Calibri"/>
          <w:color w:val="000000"/>
          <w:sz w:val="22"/>
          <w:szCs w:val="22"/>
        </w:rPr>
        <w:t>provides a warning to help</w:t>
      </w:r>
      <w:r w:rsidRPr="00717EBA">
        <w:rPr>
          <w:rFonts w:ascii="Calibri" w:hAnsi="Calibri" w:cs="Calibri"/>
          <w:color w:val="000000"/>
          <w:sz w:val="22"/>
          <w:szCs w:val="22"/>
        </w:rPr>
        <w:t xml:space="preserve"> recognize potential dangers and </w:t>
      </w:r>
      <w:r w:rsidR="00F6047C">
        <w:rPr>
          <w:rFonts w:ascii="Calibri" w:hAnsi="Calibri" w:cs="Calibri"/>
          <w:color w:val="000000"/>
          <w:sz w:val="22"/>
          <w:szCs w:val="22"/>
        </w:rPr>
        <w:t xml:space="preserve">when </w:t>
      </w:r>
      <w:r w:rsidRPr="00717EBA">
        <w:rPr>
          <w:rFonts w:ascii="Calibri" w:hAnsi="Calibri" w:cs="Calibri"/>
          <w:color w:val="000000"/>
          <w:sz w:val="22"/>
          <w:szCs w:val="22"/>
        </w:rPr>
        <w:t>to protect ourselves.</w:t>
      </w:r>
    </w:p>
    <w:p w:rsidR="00626852" w:rsidRPr="00717EBA" w:rsidRDefault="00626852" w:rsidP="00626852">
      <w:pPr>
        <w:pStyle w:val="NoSpacing"/>
        <w:rPr>
          <w:rFonts w:ascii="Calibri" w:hAnsi="Calibri" w:cs="Calibri"/>
          <w:color w:val="000000"/>
          <w:sz w:val="22"/>
          <w:szCs w:val="22"/>
        </w:rPr>
      </w:pPr>
    </w:p>
    <w:p w:rsidR="0020695A" w:rsidRPr="00717EBA" w:rsidRDefault="00626852" w:rsidP="00626852">
      <w:pPr>
        <w:pStyle w:val="NoSpacing"/>
        <w:rPr>
          <w:rFonts w:ascii="Calibri" w:hAnsi="Calibri"/>
          <w:sz w:val="22"/>
          <w:szCs w:val="22"/>
        </w:rPr>
      </w:pPr>
      <w:r w:rsidRPr="00717EBA">
        <w:rPr>
          <w:rFonts w:ascii="Calibri" w:hAnsi="Calibri" w:cs="Calibri"/>
          <w:sz w:val="22"/>
          <w:szCs w:val="22"/>
        </w:rPr>
        <w:t>RADAR is a series of steps to help you manage the risks you face.</w:t>
      </w:r>
    </w:p>
    <w:p w:rsidR="00626852" w:rsidRPr="00717EBA" w:rsidRDefault="00626852" w:rsidP="0020695A">
      <w:pPr>
        <w:rPr>
          <w:rFonts w:ascii="Calibri" w:hAnsi="Calibri"/>
          <w:sz w:val="22"/>
          <w:szCs w:val="22"/>
        </w:rPr>
      </w:pPr>
    </w:p>
    <w:p w:rsidR="0098674E" w:rsidRPr="00717EBA" w:rsidRDefault="00626852" w:rsidP="00626852">
      <w:pPr>
        <w:pStyle w:val="NoSpacing"/>
        <w:rPr>
          <w:rFonts w:ascii="Calibri" w:hAnsi="Calibri" w:cs="Calibri"/>
          <w:b/>
          <w:i/>
          <w:iCs/>
          <w:color w:val="000000"/>
          <w:sz w:val="22"/>
          <w:szCs w:val="22"/>
        </w:rPr>
      </w:pPr>
      <w:r w:rsidRPr="00717EBA">
        <w:rPr>
          <w:rFonts w:ascii="Calibri" w:hAnsi="Calibri"/>
          <w:b/>
          <w:sz w:val="22"/>
          <w:szCs w:val="22"/>
        </w:rPr>
        <w:t xml:space="preserve">Step 1: </w:t>
      </w:r>
      <w:r w:rsidR="0098674E" w:rsidRPr="00717EBA">
        <w:rPr>
          <w:rFonts w:ascii="Calibri" w:hAnsi="Calibri"/>
          <w:b/>
          <w:sz w:val="22"/>
          <w:szCs w:val="22"/>
        </w:rPr>
        <w:t>Recognize the danger</w:t>
      </w:r>
    </w:p>
    <w:p w:rsidR="00DD3FDB" w:rsidRPr="00DD3FDB" w:rsidRDefault="00DD3FDB" w:rsidP="00DD3FDB">
      <w:pPr>
        <w:pStyle w:val="NoSpacing"/>
        <w:rPr>
          <w:rFonts w:ascii="Calibri" w:hAnsi="Calibri"/>
          <w:sz w:val="22"/>
          <w:szCs w:val="22"/>
        </w:rPr>
      </w:pPr>
      <w:r>
        <w:rPr>
          <w:rFonts w:ascii="Calibri" w:hAnsi="Calibri"/>
          <w:sz w:val="22"/>
          <w:szCs w:val="22"/>
        </w:rPr>
        <w:t>Be</w:t>
      </w:r>
      <w:r w:rsidR="0098674E" w:rsidRPr="00717EBA">
        <w:rPr>
          <w:rFonts w:ascii="Calibri" w:hAnsi="Calibri"/>
          <w:sz w:val="22"/>
          <w:szCs w:val="22"/>
        </w:rPr>
        <w:t xml:space="preserve"> awa</w:t>
      </w:r>
      <w:r>
        <w:rPr>
          <w:rFonts w:ascii="Calibri" w:hAnsi="Calibri"/>
          <w:sz w:val="22"/>
          <w:szCs w:val="22"/>
        </w:rPr>
        <w:t>re of what is going on around you</w:t>
      </w:r>
      <w:r w:rsidR="0098674E" w:rsidRPr="00717EBA">
        <w:rPr>
          <w:rFonts w:ascii="Calibri" w:hAnsi="Calibri"/>
          <w:sz w:val="22"/>
          <w:szCs w:val="22"/>
        </w:rPr>
        <w:t xml:space="preserve"> – be on the lookout for suspicious people and for situations that </w:t>
      </w:r>
      <w:r w:rsidR="0098674E" w:rsidRPr="00DD3FDB">
        <w:rPr>
          <w:rFonts w:ascii="Calibri" w:hAnsi="Calibri"/>
          <w:sz w:val="22"/>
          <w:szCs w:val="22"/>
        </w:rPr>
        <w:t xml:space="preserve">could pose a danger. </w:t>
      </w:r>
    </w:p>
    <w:p w:rsidR="00DD3FDB" w:rsidRPr="00DD3FDB" w:rsidRDefault="00DD3FDB" w:rsidP="00DD3FDB">
      <w:pPr>
        <w:pStyle w:val="NoSpacing"/>
        <w:rPr>
          <w:rFonts w:ascii="Calibri" w:hAnsi="Calibri"/>
          <w:sz w:val="22"/>
          <w:szCs w:val="22"/>
        </w:rPr>
      </w:pPr>
    </w:p>
    <w:p w:rsidR="00DD3FDB" w:rsidRPr="00DD3FDB" w:rsidRDefault="00DD3FDB" w:rsidP="00DD3FDB">
      <w:pPr>
        <w:pStyle w:val="NoSpacing"/>
        <w:rPr>
          <w:rFonts w:ascii="Calibri" w:hAnsi="Calibri"/>
          <w:iCs/>
          <w:sz w:val="22"/>
          <w:szCs w:val="22"/>
        </w:rPr>
      </w:pPr>
      <w:r w:rsidRPr="00DD3FDB">
        <w:rPr>
          <w:rFonts w:ascii="Calibri" w:hAnsi="Calibri"/>
          <w:iCs/>
          <w:sz w:val="22"/>
          <w:szCs w:val="22"/>
        </w:rPr>
        <w:t>Be aware of how others perceive you – are your actions or dress inadvertently attracting unwanted attention?  Are you wearing jewelry,</w:t>
      </w:r>
      <w:r w:rsidR="0093710C">
        <w:rPr>
          <w:rFonts w:ascii="Calibri" w:hAnsi="Calibri"/>
          <w:iCs/>
          <w:sz w:val="22"/>
          <w:szCs w:val="22"/>
        </w:rPr>
        <w:t xml:space="preserve"> using a camera, working on a laptop</w:t>
      </w:r>
      <w:r w:rsidRPr="00DD3FDB">
        <w:rPr>
          <w:rFonts w:ascii="Calibri" w:hAnsi="Calibri"/>
          <w:iCs/>
          <w:sz w:val="22"/>
          <w:szCs w:val="22"/>
        </w:rPr>
        <w:t xml:space="preserve">, or </w:t>
      </w:r>
      <w:r>
        <w:rPr>
          <w:rFonts w:ascii="Calibri" w:hAnsi="Calibri"/>
          <w:iCs/>
          <w:sz w:val="22"/>
          <w:szCs w:val="22"/>
        </w:rPr>
        <w:t xml:space="preserve">flashing </w:t>
      </w:r>
      <w:r w:rsidRPr="00DD3FDB">
        <w:rPr>
          <w:rFonts w:ascii="Calibri" w:hAnsi="Calibri"/>
          <w:iCs/>
          <w:sz w:val="22"/>
          <w:szCs w:val="22"/>
        </w:rPr>
        <w:t>money that might grab the attention of a criminal?</w:t>
      </w:r>
    </w:p>
    <w:p w:rsidR="00DD3FDB" w:rsidRPr="00DD3FDB" w:rsidRDefault="00DD3FDB" w:rsidP="00DD3FDB">
      <w:pPr>
        <w:pStyle w:val="NoSpacing"/>
        <w:rPr>
          <w:rFonts w:ascii="Calibri" w:hAnsi="Calibri"/>
          <w:sz w:val="22"/>
          <w:szCs w:val="22"/>
        </w:rPr>
      </w:pPr>
    </w:p>
    <w:p w:rsidR="0098674E" w:rsidRDefault="0098674E" w:rsidP="00626852">
      <w:pPr>
        <w:pStyle w:val="NoSpacing"/>
        <w:rPr>
          <w:rFonts w:ascii="Calibri" w:hAnsi="Calibri"/>
          <w:sz w:val="22"/>
          <w:szCs w:val="22"/>
        </w:rPr>
      </w:pPr>
      <w:r w:rsidRPr="00DD3FDB">
        <w:rPr>
          <w:rFonts w:ascii="Calibri" w:hAnsi="Calibri"/>
          <w:sz w:val="22"/>
          <w:szCs w:val="22"/>
        </w:rPr>
        <w:t>Being able to recognize dangers lets us begin</w:t>
      </w:r>
      <w:r w:rsidRPr="00717EBA">
        <w:rPr>
          <w:rFonts w:ascii="Calibri" w:hAnsi="Calibri"/>
          <w:sz w:val="22"/>
          <w:szCs w:val="22"/>
        </w:rPr>
        <w:t xml:space="preserve"> to figure out ways to reduce the risks. This is where it’s important to trust your instincts. If you have a bad feeling about something it’s a warning sign. Don’t dismiss it – listen to what that voice in the back of your head is saying or that uneasy feeling in your stomach is telling you.  For example, when you walk in to a crowded bus terminal, you recognize that there is a risk of being pickpocketed. </w:t>
      </w:r>
    </w:p>
    <w:p w:rsidR="00DD3FDB" w:rsidRPr="00717EBA" w:rsidRDefault="00DD3FDB" w:rsidP="00626852">
      <w:pPr>
        <w:pStyle w:val="NoSpacing"/>
        <w:rPr>
          <w:rFonts w:ascii="Calibri" w:hAnsi="Calibri"/>
          <w:sz w:val="22"/>
          <w:szCs w:val="22"/>
        </w:rPr>
      </w:pPr>
    </w:p>
    <w:p w:rsidR="00626852" w:rsidRPr="00717EBA" w:rsidRDefault="00626852" w:rsidP="00626852">
      <w:pPr>
        <w:pStyle w:val="NoSpacing"/>
        <w:rPr>
          <w:rFonts w:ascii="Calibri" w:hAnsi="Calibri"/>
          <w:b/>
          <w:sz w:val="22"/>
          <w:szCs w:val="22"/>
        </w:rPr>
      </w:pPr>
      <w:r w:rsidRPr="00717EBA">
        <w:rPr>
          <w:rFonts w:ascii="Calibri" w:hAnsi="Calibri"/>
          <w:b/>
          <w:sz w:val="22"/>
          <w:szCs w:val="22"/>
        </w:rPr>
        <w:t>Step 2: Assess your options</w:t>
      </w:r>
    </w:p>
    <w:p w:rsidR="00626852" w:rsidRPr="00DD3FDB" w:rsidRDefault="00F6047C" w:rsidP="00626852">
      <w:pPr>
        <w:pStyle w:val="NoSpacing"/>
        <w:rPr>
          <w:rFonts w:ascii="Calibri" w:hAnsi="Calibri"/>
          <w:sz w:val="22"/>
          <w:szCs w:val="22"/>
        </w:rPr>
      </w:pPr>
      <w:r>
        <w:rPr>
          <w:rFonts w:ascii="Calibri" w:hAnsi="Calibri"/>
          <w:sz w:val="22"/>
          <w:szCs w:val="22"/>
        </w:rPr>
        <w:lastRenderedPageBreak/>
        <w:t>Now</w:t>
      </w:r>
      <w:r w:rsidR="00626852" w:rsidRPr="00717EBA">
        <w:rPr>
          <w:rFonts w:ascii="Calibri" w:hAnsi="Calibri"/>
          <w:sz w:val="22"/>
          <w:szCs w:val="22"/>
        </w:rPr>
        <w:t xml:space="preserve"> that you have recognized a potentially dangerous situation, what can you do in order to reduce the risk you face? In most situations, you will have choices to make. Identify as many options as you can.  For example, you </w:t>
      </w:r>
      <w:r w:rsidR="00DD3FDB" w:rsidRPr="00DD3FDB">
        <w:rPr>
          <w:rFonts w:ascii="Calibri" w:hAnsi="Calibri" w:cs="Calibri"/>
          <w:iCs/>
          <w:color w:val="000000"/>
          <w:sz w:val="22"/>
          <w:szCs w:val="22"/>
        </w:rPr>
        <w:t>can mitigate the risk of going out at night by traveling in a group, by using a trusted taxi or even by choosing to return home at a</w:t>
      </w:r>
      <w:r w:rsidR="0093710C">
        <w:rPr>
          <w:rFonts w:ascii="Calibri" w:hAnsi="Calibri" w:cs="Calibri"/>
          <w:iCs/>
          <w:color w:val="000000"/>
          <w:sz w:val="22"/>
          <w:szCs w:val="22"/>
        </w:rPr>
        <w:t>n earlier</w:t>
      </w:r>
      <w:r w:rsidR="00DD3FDB" w:rsidRPr="00DD3FDB">
        <w:rPr>
          <w:rFonts w:ascii="Calibri" w:hAnsi="Calibri" w:cs="Calibri"/>
          <w:iCs/>
          <w:color w:val="000000"/>
          <w:sz w:val="22"/>
          <w:szCs w:val="22"/>
        </w:rPr>
        <w:t xml:space="preserve"> hour.</w:t>
      </w:r>
    </w:p>
    <w:p w:rsidR="0093710C" w:rsidRDefault="0093710C" w:rsidP="00626852">
      <w:pPr>
        <w:pStyle w:val="NoSpacing"/>
        <w:rPr>
          <w:rFonts w:ascii="Calibri" w:hAnsi="Calibri"/>
          <w:b/>
          <w:sz w:val="22"/>
          <w:szCs w:val="22"/>
        </w:rPr>
      </w:pPr>
    </w:p>
    <w:p w:rsidR="00626852" w:rsidRPr="00717EBA" w:rsidRDefault="00626852" w:rsidP="00626852">
      <w:pPr>
        <w:pStyle w:val="NoSpacing"/>
        <w:rPr>
          <w:rFonts w:ascii="Calibri" w:hAnsi="Calibri"/>
          <w:b/>
          <w:sz w:val="22"/>
          <w:szCs w:val="22"/>
        </w:rPr>
      </w:pPr>
      <w:r w:rsidRPr="00717EBA">
        <w:rPr>
          <w:rFonts w:ascii="Calibri" w:hAnsi="Calibri"/>
          <w:b/>
          <w:sz w:val="22"/>
          <w:szCs w:val="22"/>
        </w:rPr>
        <w:t>Step 3: Decide what’s best for you</w:t>
      </w:r>
    </w:p>
    <w:p w:rsidR="0093710C" w:rsidRDefault="00626852" w:rsidP="00626852">
      <w:pPr>
        <w:pStyle w:val="NoSpacing"/>
        <w:rPr>
          <w:rFonts w:ascii="Calibri" w:hAnsi="Calibri"/>
          <w:sz w:val="22"/>
          <w:szCs w:val="22"/>
        </w:rPr>
      </w:pPr>
      <w:r w:rsidRPr="00717EBA">
        <w:rPr>
          <w:rFonts w:ascii="Calibri" w:hAnsi="Calibri"/>
          <w:sz w:val="22"/>
          <w:szCs w:val="22"/>
        </w:rPr>
        <w:t xml:space="preserve">After figuring out what options you have, run the different scenarios in your head – say ‘What if’ – and decide which option is the best. </w:t>
      </w:r>
      <w:r w:rsidR="0093710C">
        <w:rPr>
          <w:rFonts w:ascii="Calibri" w:hAnsi="Calibri"/>
          <w:sz w:val="22"/>
          <w:szCs w:val="22"/>
        </w:rPr>
        <w:t xml:space="preserve">You could try to defuse the situation by remaining calm and use good communication skills to keep the situation from escalating.  Maybe try an escape option where you run towards safety, not just away from danger.  </w:t>
      </w:r>
      <w:r w:rsidR="00BC2968">
        <w:rPr>
          <w:rFonts w:ascii="Calibri" w:hAnsi="Calibri"/>
          <w:sz w:val="22"/>
          <w:szCs w:val="22"/>
        </w:rPr>
        <w:t>As a last resort, try a verbal, psychological, or physical defense tactic.</w:t>
      </w:r>
    </w:p>
    <w:p w:rsidR="00BC2968" w:rsidRDefault="00BC2968" w:rsidP="00626852">
      <w:pPr>
        <w:pStyle w:val="NoSpacing"/>
        <w:rPr>
          <w:rFonts w:ascii="Calibri" w:hAnsi="Calibri"/>
          <w:sz w:val="22"/>
          <w:szCs w:val="22"/>
        </w:rPr>
      </w:pPr>
    </w:p>
    <w:p w:rsidR="00626852" w:rsidRPr="00717EBA" w:rsidRDefault="00626852" w:rsidP="00626852">
      <w:pPr>
        <w:pStyle w:val="NoSpacing"/>
        <w:rPr>
          <w:rFonts w:ascii="Calibri" w:hAnsi="Calibri" w:cs="Calibri"/>
          <w:color w:val="000000"/>
          <w:sz w:val="22"/>
          <w:szCs w:val="22"/>
        </w:rPr>
      </w:pPr>
      <w:r w:rsidRPr="00717EBA">
        <w:rPr>
          <w:rFonts w:ascii="Calibri" w:hAnsi="Calibri"/>
          <w:sz w:val="22"/>
          <w:szCs w:val="22"/>
        </w:rPr>
        <w:t xml:space="preserve">Sometimes your best option might be a bit unconventional. </w:t>
      </w:r>
      <w:r w:rsidR="00F6047C">
        <w:rPr>
          <w:rFonts w:ascii="Calibri" w:hAnsi="Calibri"/>
          <w:sz w:val="22"/>
          <w:szCs w:val="22"/>
        </w:rPr>
        <w:t>If</w:t>
      </w:r>
      <w:r w:rsidRPr="00717EBA">
        <w:rPr>
          <w:rFonts w:ascii="Calibri" w:hAnsi="Calibri"/>
          <w:sz w:val="22"/>
          <w:szCs w:val="22"/>
        </w:rPr>
        <w:t xml:space="preserve"> it’s the best option to keep you safe, then it’s a good option.</w:t>
      </w:r>
    </w:p>
    <w:p w:rsidR="00626852" w:rsidRPr="00717EBA" w:rsidRDefault="00626852" w:rsidP="00626852">
      <w:pPr>
        <w:autoSpaceDE w:val="0"/>
        <w:autoSpaceDN w:val="0"/>
        <w:adjustRightInd w:val="0"/>
        <w:contextualSpacing/>
        <w:rPr>
          <w:rFonts w:ascii="Calibri" w:hAnsi="Calibri"/>
          <w:i/>
          <w:iCs/>
          <w:sz w:val="22"/>
          <w:szCs w:val="22"/>
        </w:rPr>
      </w:pPr>
    </w:p>
    <w:p w:rsidR="00626852" w:rsidRPr="00717EBA" w:rsidRDefault="00626852" w:rsidP="00626852">
      <w:pPr>
        <w:pStyle w:val="NoSpacing"/>
        <w:rPr>
          <w:rFonts w:ascii="Calibri" w:hAnsi="Calibri"/>
          <w:b/>
          <w:sz w:val="22"/>
          <w:szCs w:val="22"/>
        </w:rPr>
      </w:pPr>
      <w:r w:rsidRPr="00717EBA">
        <w:rPr>
          <w:rFonts w:ascii="Calibri" w:hAnsi="Calibri"/>
          <w:b/>
          <w:sz w:val="22"/>
          <w:szCs w:val="22"/>
        </w:rPr>
        <w:t>Step 4: Act when the time is right</w:t>
      </w:r>
    </w:p>
    <w:p w:rsidR="00626852" w:rsidRPr="00717EBA" w:rsidRDefault="00626852" w:rsidP="00626852">
      <w:pPr>
        <w:pStyle w:val="NoSpacing"/>
        <w:rPr>
          <w:rFonts w:ascii="Calibri" w:hAnsi="Calibri"/>
          <w:sz w:val="22"/>
          <w:szCs w:val="22"/>
        </w:rPr>
      </w:pPr>
      <w:r w:rsidRPr="00717EBA">
        <w:rPr>
          <w:rFonts w:ascii="Calibri" w:hAnsi="Calibri"/>
          <w:sz w:val="22"/>
          <w:szCs w:val="22"/>
        </w:rPr>
        <w:t xml:space="preserve">After you decide on your best course of action, decide when to act. Sometimes you’ll need to act right away. Other times you can wait until the danger gets closer – but don’t wait until it gets too close! </w:t>
      </w:r>
    </w:p>
    <w:p w:rsidR="00626852" w:rsidRPr="00717EBA" w:rsidRDefault="00626852" w:rsidP="00626852">
      <w:pPr>
        <w:pStyle w:val="NoSpacing"/>
        <w:rPr>
          <w:rFonts w:ascii="Calibri" w:hAnsi="Calibri"/>
          <w:sz w:val="22"/>
          <w:szCs w:val="22"/>
        </w:rPr>
      </w:pPr>
      <w:r w:rsidRPr="00717EBA">
        <w:rPr>
          <w:rFonts w:ascii="Calibri" w:hAnsi="Calibri"/>
          <w:sz w:val="22"/>
          <w:szCs w:val="22"/>
        </w:rPr>
        <w:t>Draw your own imaginary line – set your own personal tripwire. Once the danger crosses that line – whatever you decided for yourself – that’s when you act.</w:t>
      </w:r>
    </w:p>
    <w:p w:rsidR="00626852" w:rsidRPr="00717EBA" w:rsidRDefault="00626852" w:rsidP="00626852">
      <w:pPr>
        <w:pStyle w:val="NoSpacing"/>
        <w:rPr>
          <w:rFonts w:ascii="Calibri" w:hAnsi="Calibri"/>
          <w:sz w:val="22"/>
          <w:szCs w:val="22"/>
        </w:rPr>
      </w:pPr>
    </w:p>
    <w:p w:rsidR="00626852" w:rsidRPr="00717EBA" w:rsidRDefault="00626852" w:rsidP="00626852">
      <w:pPr>
        <w:pStyle w:val="NoSpacing"/>
        <w:rPr>
          <w:rFonts w:ascii="Calibri" w:hAnsi="Calibri"/>
          <w:b/>
          <w:sz w:val="22"/>
          <w:szCs w:val="22"/>
        </w:rPr>
      </w:pPr>
      <w:r w:rsidRPr="00717EBA">
        <w:rPr>
          <w:rFonts w:ascii="Calibri" w:hAnsi="Calibri"/>
          <w:b/>
          <w:sz w:val="22"/>
          <w:szCs w:val="22"/>
        </w:rPr>
        <w:t>Step 5: Reassess as the situation changes</w:t>
      </w:r>
    </w:p>
    <w:p w:rsidR="00626852" w:rsidRPr="00717EBA" w:rsidRDefault="00626852" w:rsidP="00626852">
      <w:pPr>
        <w:pStyle w:val="NoSpacing"/>
        <w:rPr>
          <w:rFonts w:ascii="Calibri" w:hAnsi="Calibri"/>
          <w:sz w:val="22"/>
          <w:szCs w:val="22"/>
        </w:rPr>
      </w:pPr>
      <w:r w:rsidRPr="00717EBA">
        <w:rPr>
          <w:rFonts w:ascii="Calibri" w:hAnsi="Calibri"/>
          <w:sz w:val="22"/>
          <w:szCs w:val="22"/>
        </w:rPr>
        <w:t xml:space="preserve">And because no situation is static, you must constantly reassess your options as the conditions and circumstances change. If you encounter new risks or if you run out of options, start the cycle again.  </w:t>
      </w:r>
    </w:p>
    <w:p w:rsidR="0098674E" w:rsidRPr="00717EBA" w:rsidRDefault="0098674E" w:rsidP="0020695A">
      <w:pPr>
        <w:rPr>
          <w:rFonts w:ascii="Calibri" w:hAnsi="Calibri"/>
          <w:sz w:val="22"/>
          <w:szCs w:val="22"/>
        </w:rPr>
      </w:pPr>
    </w:p>
    <w:p w:rsidR="002A2FE4" w:rsidRPr="00717EBA" w:rsidRDefault="002A2FE4">
      <w:pPr>
        <w:rPr>
          <w:rFonts w:ascii="Calibri" w:eastAsiaTheme="majorEastAsia" w:hAnsi="Calibri" w:cstheme="majorBidi"/>
          <w:i/>
          <w:iCs/>
          <w:color w:val="4F81BD" w:themeColor="accent1"/>
          <w:spacing w:val="15"/>
          <w:sz w:val="22"/>
          <w:szCs w:val="22"/>
        </w:rPr>
      </w:pPr>
      <w:r w:rsidRPr="00717EBA">
        <w:rPr>
          <w:rFonts w:ascii="Calibri" w:hAnsi="Calibri"/>
          <w:sz w:val="22"/>
          <w:szCs w:val="22"/>
        </w:rPr>
        <w:br w:type="page"/>
      </w:r>
    </w:p>
    <w:p w:rsidR="006B4AF2" w:rsidRPr="00717EBA" w:rsidRDefault="00CC7BF9" w:rsidP="003174D9">
      <w:pPr>
        <w:pStyle w:val="Subtitle"/>
        <w:outlineLvl w:val="1"/>
        <w:rPr>
          <w:rFonts w:ascii="Calibri" w:hAnsi="Calibri"/>
          <w:sz w:val="22"/>
          <w:szCs w:val="22"/>
        </w:rPr>
      </w:pPr>
      <w:bookmarkStart w:id="11" w:name="_Toc427665767"/>
      <w:r w:rsidRPr="00717EBA">
        <w:rPr>
          <w:rFonts w:ascii="Calibri" w:hAnsi="Calibri"/>
          <w:sz w:val="22"/>
          <w:szCs w:val="22"/>
        </w:rPr>
        <w:lastRenderedPageBreak/>
        <w:t xml:space="preserve">Coping with </w:t>
      </w:r>
      <w:r w:rsidR="006B4AF2" w:rsidRPr="00717EBA">
        <w:rPr>
          <w:rFonts w:ascii="Calibri" w:hAnsi="Calibri"/>
          <w:sz w:val="22"/>
          <w:szCs w:val="22"/>
        </w:rPr>
        <w:t>Unwanted Attention Strategies</w:t>
      </w:r>
      <w:bookmarkEnd w:id="11"/>
    </w:p>
    <w:p w:rsidR="00CC7BF9" w:rsidRPr="00717EBA" w:rsidRDefault="0013359E" w:rsidP="0013359E">
      <w:pPr>
        <w:pStyle w:val="NoSpacing"/>
        <w:rPr>
          <w:rFonts w:ascii="Calibri" w:hAnsi="Calibri"/>
          <w:sz w:val="22"/>
          <w:szCs w:val="22"/>
        </w:rPr>
      </w:pPr>
      <w:r w:rsidRPr="00717EBA">
        <w:rPr>
          <w:rFonts w:ascii="Calibri" w:hAnsi="Calibri"/>
          <w:sz w:val="22"/>
          <w:szCs w:val="22"/>
        </w:rPr>
        <w:t xml:space="preserve">All PCVs will deal with some type of unwanted attention at some point in their service. </w:t>
      </w:r>
      <w:r w:rsidR="006730B9">
        <w:rPr>
          <w:rFonts w:ascii="Calibri" w:hAnsi="Calibri"/>
          <w:sz w:val="22"/>
          <w:szCs w:val="22"/>
        </w:rPr>
        <w:t xml:space="preserve">This </w:t>
      </w:r>
      <w:r w:rsidRPr="00717EBA">
        <w:rPr>
          <w:rFonts w:ascii="Calibri" w:hAnsi="Calibri"/>
          <w:sz w:val="22"/>
          <w:szCs w:val="22"/>
        </w:rPr>
        <w:t>occurs across all cultures. The reaction someone has</w:t>
      </w:r>
      <w:r w:rsidR="007A6FF6">
        <w:rPr>
          <w:rFonts w:ascii="Calibri" w:hAnsi="Calibri"/>
          <w:sz w:val="22"/>
          <w:szCs w:val="22"/>
        </w:rPr>
        <w:t xml:space="preserve"> in response </w:t>
      </w:r>
      <w:r w:rsidRPr="00717EBA">
        <w:rPr>
          <w:rFonts w:ascii="Calibri" w:hAnsi="Calibri"/>
          <w:sz w:val="22"/>
          <w:szCs w:val="22"/>
        </w:rPr>
        <w:t xml:space="preserve">is highly personal and depends on the type of unwanted attention. Reactions may range from a slight feeling of discomfort to anger to fearing for one’s safety.  You do not have to “be nice” if you feel unsafe or even uncomfortable.  Peace Corps staff are here to help and have been trained on how to help PCVs cope. It’s important to report unwanted attention that is severe in nature so you can get the help and support you deserve. </w:t>
      </w:r>
    </w:p>
    <w:p w:rsidR="00CC7BF9" w:rsidRPr="00717EBA" w:rsidRDefault="00CC7BF9" w:rsidP="0013359E">
      <w:pPr>
        <w:pStyle w:val="NoSpacing"/>
        <w:rPr>
          <w:rFonts w:ascii="Calibri" w:hAnsi="Calibri"/>
          <w:sz w:val="22"/>
          <w:szCs w:val="22"/>
        </w:rPr>
      </w:pPr>
    </w:p>
    <w:p w:rsidR="0013359E" w:rsidRPr="00717EBA" w:rsidRDefault="0013359E" w:rsidP="0013359E">
      <w:pPr>
        <w:pStyle w:val="NoSpacing"/>
        <w:rPr>
          <w:rFonts w:ascii="Calibri" w:hAnsi="Calibri"/>
          <w:sz w:val="22"/>
          <w:szCs w:val="22"/>
        </w:rPr>
      </w:pPr>
      <w:r w:rsidRPr="00717EBA">
        <w:rPr>
          <w:rFonts w:ascii="Calibri" w:hAnsi="Calibri"/>
          <w:sz w:val="22"/>
          <w:szCs w:val="22"/>
        </w:rPr>
        <w:t xml:space="preserve">There’s a difference between unwanted attention and stalking. Stalking and cyber-stalking are defined as repeated threatening behavior from a single person that causes a Volunteer to fear for his or her safety or suffer substantial emotional distress. Unwanted physical contact, such as grabbing or touching, is considered assault, not unwanted attention. </w:t>
      </w:r>
    </w:p>
    <w:p w:rsidR="00CC7BF9" w:rsidRPr="00717EBA" w:rsidRDefault="00CC7BF9" w:rsidP="00CC7BF9">
      <w:pPr>
        <w:rPr>
          <w:rFonts w:ascii="Calibri" w:hAnsi="Calibri"/>
          <w:b/>
          <w:bCs/>
          <w:sz w:val="22"/>
          <w:szCs w:val="22"/>
        </w:rPr>
      </w:pPr>
    </w:p>
    <w:p w:rsidR="0013359E" w:rsidRPr="00717EBA" w:rsidRDefault="00CC7BF9" w:rsidP="00CC7BF9">
      <w:pPr>
        <w:rPr>
          <w:rFonts w:ascii="Calibri" w:hAnsi="Calibri"/>
          <w:b/>
          <w:bCs/>
          <w:sz w:val="22"/>
          <w:szCs w:val="22"/>
        </w:rPr>
      </w:pPr>
      <w:r w:rsidRPr="00717EBA">
        <w:rPr>
          <w:rFonts w:ascii="Calibri" w:hAnsi="Calibri"/>
          <w:b/>
          <w:bCs/>
          <w:sz w:val="22"/>
          <w:szCs w:val="22"/>
        </w:rPr>
        <w:t>Coping with Unwanted Attention Strategies</w:t>
      </w:r>
    </w:p>
    <w:p w:rsidR="000B0780" w:rsidRPr="00717EBA" w:rsidRDefault="000B0780" w:rsidP="002A2FE4">
      <w:pPr>
        <w:pStyle w:val="ListParagraph"/>
        <w:numPr>
          <w:ilvl w:val="0"/>
          <w:numId w:val="36"/>
        </w:numPr>
        <w:rPr>
          <w:rFonts w:ascii="Calibri" w:hAnsi="Calibri"/>
          <w:b/>
          <w:bCs/>
          <w:sz w:val="22"/>
          <w:szCs w:val="22"/>
        </w:rPr>
      </w:pPr>
      <w:r w:rsidRPr="00717EBA">
        <w:rPr>
          <w:rFonts w:ascii="Calibri" w:hAnsi="Calibri"/>
          <w:b/>
          <w:bCs/>
          <w:sz w:val="22"/>
          <w:szCs w:val="22"/>
        </w:rPr>
        <w:t>Walk purposefully.</w:t>
      </w:r>
      <w:r w:rsidR="002A2FE4" w:rsidRPr="00717EBA">
        <w:rPr>
          <w:rFonts w:ascii="Calibri" w:hAnsi="Calibri"/>
          <w:b/>
          <w:bCs/>
          <w:sz w:val="22"/>
          <w:szCs w:val="22"/>
        </w:rPr>
        <w:t xml:space="preserve"> </w:t>
      </w:r>
      <w:r w:rsidRPr="00717EBA">
        <w:rPr>
          <w:rFonts w:ascii="Calibri" w:hAnsi="Calibri"/>
          <w:sz w:val="22"/>
          <w:szCs w:val="22"/>
        </w:rPr>
        <w:t>Always walk with confidence and purpose.</w:t>
      </w:r>
    </w:p>
    <w:p w:rsidR="000B0780" w:rsidRPr="00717EBA" w:rsidRDefault="000B0780" w:rsidP="002A2FE4">
      <w:pPr>
        <w:pStyle w:val="ListParagraph"/>
        <w:numPr>
          <w:ilvl w:val="0"/>
          <w:numId w:val="36"/>
        </w:numPr>
        <w:rPr>
          <w:rFonts w:ascii="Calibri" w:hAnsi="Calibri"/>
          <w:sz w:val="22"/>
          <w:szCs w:val="22"/>
        </w:rPr>
      </w:pPr>
      <w:r w:rsidRPr="00717EBA">
        <w:rPr>
          <w:rFonts w:ascii="Calibri" w:hAnsi="Calibri"/>
          <w:b/>
          <w:bCs/>
          <w:sz w:val="22"/>
          <w:szCs w:val="22"/>
        </w:rPr>
        <w:t>Look assertive.</w:t>
      </w:r>
      <w:r w:rsidR="002A2FE4" w:rsidRPr="00717EBA">
        <w:rPr>
          <w:rFonts w:ascii="Calibri" w:hAnsi="Calibri"/>
          <w:sz w:val="22"/>
          <w:szCs w:val="22"/>
        </w:rPr>
        <w:t xml:space="preserve"> </w:t>
      </w:r>
      <w:r w:rsidRPr="00717EBA">
        <w:rPr>
          <w:rFonts w:ascii="Calibri" w:hAnsi="Calibri"/>
          <w:sz w:val="22"/>
          <w:szCs w:val="22"/>
        </w:rPr>
        <w:t>Hold your head high, shoulders back and present yourself as a professional demanding respect.</w:t>
      </w:r>
    </w:p>
    <w:p w:rsidR="000B0780" w:rsidRPr="00717EBA" w:rsidRDefault="000B0780" w:rsidP="002A2FE4">
      <w:pPr>
        <w:pStyle w:val="ListParagraph"/>
        <w:numPr>
          <w:ilvl w:val="0"/>
          <w:numId w:val="36"/>
        </w:numPr>
        <w:rPr>
          <w:rFonts w:ascii="Calibri" w:hAnsi="Calibri"/>
          <w:b/>
          <w:bCs/>
          <w:sz w:val="22"/>
          <w:szCs w:val="22"/>
        </w:rPr>
      </w:pPr>
      <w:r w:rsidRPr="00717EBA">
        <w:rPr>
          <w:rFonts w:ascii="Calibri" w:hAnsi="Calibri"/>
          <w:b/>
          <w:bCs/>
          <w:sz w:val="22"/>
          <w:szCs w:val="22"/>
        </w:rPr>
        <w:t>Nod (to acknowledge) and keep on walking.</w:t>
      </w:r>
      <w:r w:rsidR="002A2FE4" w:rsidRPr="00717EBA">
        <w:rPr>
          <w:rFonts w:ascii="Calibri" w:hAnsi="Calibri"/>
          <w:b/>
          <w:bCs/>
          <w:sz w:val="22"/>
          <w:szCs w:val="22"/>
        </w:rPr>
        <w:t xml:space="preserve"> </w:t>
      </w:r>
      <w:r w:rsidRPr="00717EBA">
        <w:rPr>
          <w:rFonts w:ascii="Calibri" w:hAnsi="Calibri"/>
          <w:sz w:val="22"/>
          <w:szCs w:val="22"/>
        </w:rPr>
        <w:t>Simply recognizing the person can help ward off unwanted attention. Many times an inappropriate comment is an effort to get attention.</w:t>
      </w:r>
    </w:p>
    <w:p w:rsidR="000B0780" w:rsidRPr="00717EBA" w:rsidRDefault="000B0780" w:rsidP="002A2FE4">
      <w:pPr>
        <w:pStyle w:val="ListParagraph"/>
        <w:numPr>
          <w:ilvl w:val="0"/>
          <w:numId w:val="36"/>
        </w:numPr>
        <w:rPr>
          <w:rFonts w:ascii="Calibri" w:hAnsi="Calibri"/>
          <w:b/>
          <w:bCs/>
          <w:sz w:val="22"/>
          <w:szCs w:val="22"/>
        </w:rPr>
      </w:pPr>
      <w:r w:rsidRPr="00717EBA">
        <w:rPr>
          <w:rFonts w:ascii="Calibri" w:hAnsi="Calibri"/>
          <w:b/>
          <w:bCs/>
          <w:sz w:val="22"/>
          <w:szCs w:val="22"/>
        </w:rPr>
        <w:t>Dress appropriately.</w:t>
      </w:r>
      <w:r w:rsidR="002A2FE4" w:rsidRPr="00717EBA">
        <w:rPr>
          <w:rFonts w:ascii="Calibri" w:hAnsi="Calibri"/>
          <w:b/>
          <w:bCs/>
          <w:sz w:val="22"/>
          <w:szCs w:val="22"/>
        </w:rPr>
        <w:t xml:space="preserve"> </w:t>
      </w:r>
      <w:r w:rsidRPr="00717EBA">
        <w:rPr>
          <w:rFonts w:ascii="Calibri" w:hAnsi="Calibri"/>
          <w:sz w:val="22"/>
          <w:szCs w:val="22"/>
        </w:rPr>
        <w:t>Keep in mind what is culturally appropriate.</w:t>
      </w:r>
    </w:p>
    <w:p w:rsidR="000B0780" w:rsidRPr="00717EBA" w:rsidRDefault="000B0780" w:rsidP="002A2FE4">
      <w:pPr>
        <w:pStyle w:val="ListParagraph"/>
        <w:numPr>
          <w:ilvl w:val="0"/>
          <w:numId w:val="36"/>
        </w:numPr>
        <w:rPr>
          <w:rFonts w:ascii="Calibri" w:hAnsi="Calibri"/>
          <w:b/>
          <w:bCs/>
          <w:sz w:val="22"/>
          <w:szCs w:val="22"/>
        </w:rPr>
      </w:pPr>
      <w:r w:rsidRPr="00717EBA">
        <w:rPr>
          <w:rFonts w:ascii="Calibri" w:hAnsi="Calibri"/>
          <w:b/>
          <w:bCs/>
          <w:sz w:val="22"/>
          <w:szCs w:val="22"/>
        </w:rPr>
        <w:t>Greetings.</w:t>
      </w:r>
      <w:r w:rsidR="002A2FE4" w:rsidRPr="00717EBA">
        <w:rPr>
          <w:rFonts w:ascii="Calibri" w:hAnsi="Calibri"/>
          <w:b/>
          <w:bCs/>
          <w:sz w:val="22"/>
          <w:szCs w:val="22"/>
        </w:rPr>
        <w:t xml:space="preserve"> </w:t>
      </w:r>
      <w:r w:rsidRPr="00717EBA">
        <w:rPr>
          <w:rFonts w:ascii="Calibri" w:hAnsi="Calibri"/>
          <w:sz w:val="22"/>
          <w:szCs w:val="22"/>
        </w:rPr>
        <w:t>Sometimes a polite “Good Morning” can thwart a potential unwanted comment, but at other times it can escalate the situation.  If this strategy does not work, try a different one.</w:t>
      </w:r>
    </w:p>
    <w:p w:rsidR="000B0780" w:rsidRPr="00717EBA" w:rsidRDefault="000B0780" w:rsidP="002A2FE4">
      <w:pPr>
        <w:pStyle w:val="ListParagraph"/>
        <w:numPr>
          <w:ilvl w:val="0"/>
          <w:numId w:val="36"/>
        </w:numPr>
        <w:rPr>
          <w:rFonts w:ascii="Calibri" w:hAnsi="Calibri"/>
          <w:b/>
          <w:bCs/>
          <w:sz w:val="22"/>
          <w:szCs w:val="22"/>
        </w:rPr>
      </w:pPr>
      <w:r w:rsidRPr="00717EBA">
        <w:rPr>
          <w:rFonts w:ascii="Calibri" w:hAnsi="Calibri"/>
          <w:b/>
          <w:bCs/>
          <w:sz w:val="22"/>
          <w:szCs w:val="22"/>
        </w:rPr>
        <w:t>Pretend that you heard something else.</w:t>
      </w:r>
      <w:r w:rsidR="002A2FE4" w:rsidRPr="00717EBA">
        <w:rPr>
          <w:rFonts w:ascii="Calibri" w:hAnsi="Calibri"/>
          <w:b/>
          <w:bCs/>
          <w:sz w:val="22"/>
          <w:szCs w:val="22"/>
        </w:rPr>
        <w:t xml:space="preserve"> </w:t>
      </w:r>
      <w:r w:rsidRPr="00717EBA">
        <w:rPr>
          <w:rFonts w:ascii="Calibri" w:hAnsi="Calibri"/>
          <w:sz w:val="22"/>
          <w:szCs w:val="22"/>
        </w:rPr>
        <w:t>“I agree, it HAS been really great weather recently. Have a nice day, bye!”</w:t>
      </w:r>
    </w:p>
    <w:p w:rsidR="000B0780" w:rsidRPr="00717EBA" w:rsidRDefault="000B0780" w:rsidP="002A2FE4">
      <w:pPr>
        <w:pStyle w:val="ListParagraph"/>
        <w:numPr>
          <w:ilvl w:val="0"/>
          <w:numId w:val="36"/>
        </w:numPr>
        <w:rPr>
          <w:rFonts w:ascii="Calibri" w:hAnsi="Calibri"/>
          <w:b/>
          <w:bCs/>
          <w:sz w:val="22"/>
          <w:szCs w:val="22"/>
        </w:rPr>
      </w:pPr>
      <w:r w:rsidRPr="00717EBA">
        <w:rPr>
          <w:rFonts w:ascii="Calibri" w:hAnsi="Calibri"/>
          <w:b/>
          <w:bCs/>
          <w:sz w:val="22"/>
          <w:szCs w:val="22"/>
        </w:rPr>
        <w:t>Humor.</w:t>
      </w:r>
      <w:r w:rsidR="002A2FE4" w:rsidRPr="00717EBA">
        <w:rPr>
          <w:rFonts w:ascii="Calibri" w:hAnsi="Calibri"/>
          <w:b/>
          <w:bCs/>
          <w:sz w:val="22"/>
          <w:szCs w:val="22"/>
        </w:rPr>
        <w:t xml:space="preserve"> </w:t>
      </w:r>
      <w:r w:rsidRPr="00717EBA">
        <w:rPr>
          <w:rFonts w:ascii="Calibri" w:hAnsi="Calibri"/>
          <w:sz w:val="22"/>
          <w:szCs w:val="22"/>
        </w:rPr>
        <w:t>Use humor to lighten the moment and solicit another response.  For example, if you are told that you would make a good lover, reply that your spouse is sure to agree!  Keep walking.  This may not work with a persistent individual, so please keep trying different strategies when needed.</w:t>
      </w:r>
    </w:p>
    <w:p w:rsidR="000B0780" w:rsidRPr="00717EBA" w:rsidRDefault="000B0780" w:rsidP="002A2FE4">
      <w:pPr>
        <w:pStyle w:val="ListParagraph"/>
        <w:numPr>
          <w:ilvl w:val="0"/>
          <w:numId w:val="36"/>
        </w:numPr>
        <w:rPr>
          <w:rFonts w:ascii="Calibri" w:hAnsi="Calibri"/>
          <w:b/>
          <w:bCs/>
          <w:sz w:val="22"/>
          <w:szCs w:val="22"/>
        </w:rPr>
      </w:pPr>
      <w:r w:rsidRPr="00717EBA">
        <w:rPr>
          <w:rFonts w:ascii="Calibri" w:hAnsi="Calibri"/>
          <w:b/>
          <w:bCs/>
          <w:sz w:val="22"/>
          <w:szCs w:val="22"/>
        </w:rPr>
        <w:t>Be polite but firm.</w:t>
      </w:r>
      <w:r w:rsidR="002A2FE4" w:rsidRPr="00717EBA">
        <w:rPr>
          <w:rFonts w:ascii="Calibri" w:hAnsi="Calibri"/>
          <w:b/>
          <w:bCs/>
          <w:sz w:val="22"/>
          <w:szCs w:val="22"/>
        </w:rPr>
        <w:t xml:space="preserve"> </w:t>
      </w:r>
      <w:r w:rsidRPr="00717EBA">
        <w:rPr>
          <w:rFonts w:ascii="Calibri" w:hAnsi="Calibri"/>
          <w:sz w:val="22"/>
          <w:szCs w:val="22"/>
        </w:rPr>
        <w:t>It is quite normal to stand your ground. “I am offended by your comment; please do not address me in that manner.”</w:t>
      </w:r>
    </w:p>
    <w:p w:rsidR="000B0780" w:rsidRPr="00717EBA" w:rsidRDefault="000B0780" w:rsidP="002A2FE4">
      <w:pPr>
        <w:pStyle w:val="ListParagraph"/>
        <w:numPr>
          <w:ilvl w:val="0"/>
          <w:numId w:val="36"/>
        </w:numPr>
        <w:rPr>
          <w:rFonts w:ascii="Calibri" w:hAnsi="Calibri"/>
          <w:b/>
          <w:bCs/>
          <w:i/>
          <w:iCs/>
          <w:sz w:val="22"/>
          <w:szCs w:val="22"/>
        </w:rPr>
      </w:pPr>
      <w:r w:rsidRPr="00717EBA">
        <w:rPr>
          <w:rFonts w:ascii="Calibri" w:hAnsi="Calibri"/>
          <w:b/>
          <w:bCs/>
          <w:sz w:val="22"/>
          <w:szCs w:val="22"/>
        </w:rPr>
        <w:lastRenderedPageBreak/>
        <w:t>Maintain your composure.</w:t>
      </w:r>
      <w:r w:rsidR="002A2FE4" w:rsidRPr="00717EBA">
        <w:rPr>
          <w:rFonts w:ascii="Calibri" w:hAnsi="Calibri"/>
          <w:b/>
          <w:bCs/>
          <w:i/>
          <w:iCs/>
          <w:sz w:val="22"/>
          <w:szCs w:val="22"/>
        </w:rPr>
        <w:t xml:space="preserve"> </w:t>
      </w:r>
      <w:r w:rsidRPr="00717EBA">
        <w:rPr>
          <w:rFonts w:ascii="Calibri" w:hAnsi="Calibri"/>
          <w:sz w:val="22"/>
          <w:szCs w:val="22"/>
        </w:rPr>
        <w:t>Try to remain calm even if you feel upset. The converse is also true;</w:t>
      </w:r>
      <w:r w:rsidRPr="00717EBA">
        <w:rPr>
          <w:rFonts w:ascii="Calibri" w:hAnsi="Calibri"/>
          <w:i/>
          <w:iCs/>
          <w:sz w:val="22"/>
          <w:szCs w:val="22"/>
        </w:rPr>
        <w:t xml:space="preserve"> </w:t>
      </w:r>
      <w:r w:rsidRPr="00717EBA">
        <w:rPr>
          <w:rFonts w:ascii="Calibri" w:hAnsi="Calibri"/>
          <w:sz w:val="22"/>
          <w:szCs w:val="22"/>
        </w:rPr>
        <w:t>try not to show hostility as this may provoke a confrontation. It is best to remove yourself from a situation if you feel that you are losing control.</w:t>
      </w:r>
    </w:p>
    <w:p w:rsidR="000B0780" w:rsidRPr="00717EBA" w:rsidRDefault="000B0780" w:rsidP="002A2FE4">
      <w:pPr>
        <w:pStyle w:val="ListParagraph"/>
        <w:numPr>
          <w:ilvl w:val="0"/>
          <w:numId w:val="36"/>
        </w:numPr>
        <w:rPr>
          <w:rFonts w:ascii="Calibri" w:hAnsi="Calibri"/>
          <w:b/>
          <w:bCs/>
          <w:sz w:val="22"/>
          <w:szCs w:val="22"/>
        </w:rPr>
      </w:pPr>
      <w:r w:rsidRPr="00717EBA">
        <w:rPr>
          <w:rFonts w:ascii="Calibri" w:hAnsi="Calibri"/>
          <w:b/>
          <w:bCs/>
          <w:sz w:val="22"/>
          <w:szCs w:val="22"/>
        </w:rPr>
        <w:t>Never say “next time.”</w:t>
      </w:r>
      <w:r w:rsidR="002A2FE4" w:rsidRPr="00717EBA">
        <w:rPr>
          <w:rFonts w:ascii="Calibri" w:hAnsi="Calibri"/>
          <w:b/>
          <w:bCs/>
          <w:sz w:val="22"/>
          <w:szCs w:val="22"/>
        </w:rPr>
        <w:t xml:space="preserve"> </w:t>
      </w:r>
      <w:r w:rsidRPr="00717EBA">
        <w:rPr>
          <w:rFonts w:ascii="Calibri" w:hAnsi="Calibri"/>
          <w:sz w:val="22"/>
          <w:szCs w:val="22"/>
        </w:rPr>
        <w:t>Make no promises for another time, because you can be sure that the next time they see you, they will remind you of that promise.</w:t>
      </w:r>
    </w:p>
    <w:p w:rsidR="00093D91" w:rsidRPr="00717EBA" w:rsidRDefault="00093D91" w:rsidP="000B0780">
      <w:pPr>
        <w:ind w:left="360"/>
        <w:jc w:val="center"/>
        <w:rPr>
          <w:rFonts w:ascii="Calibri" w:hAnsi="Calibri"/>
          <w:sz w:val="22"/>
          <w:szCs w:val="22"/>
        </w:rPr>
      </w:pPr>
    </w:p>
    <w:p w:rsidR="000B0780" w:rsidRPr="00717EBA" w:rsidRDefault="000B0780" w:rsidP="000B0780">
      <w:pPr>
        <w:pStyle w:val="NoSpacing"/>
        <w:jc w:val="center"/>
        <w:rPr>
          <w:rFonts w:ascii="Calibri" w:hAnsi="Calibri"/>
          <w:sz w:val="22"/>
          <w:szCs w:val="22"/>
        </w:rPr>
      </w:pPr>
    </w:p>
    <w:p w:rsidR="002A2FE4" w:rsidRPr="00717EBA" w:rsidRDefault="002A2FE4">
      <w:pPr>
        <w:rPr>
          <w:rFonts w:ascii="Calibri" w:eastAsiaTheme="majorEastAsia" w:hAnsi="Calibri" w:cstheme="majorBidi"/>
          <w:i/>
          <w:iCs/>
          <w:color w:val="4F81BD" w:themeColor="accent1"/>
          <w:spacing w:val="15"/>
          <w:sz w:val="22"/>
          <w:szCs w:val="22"/>
        </w:rPr>
      </w:pPr>
      <w:r w:rsidRPr="00717EBA">
        <w:rPr>
          <w:rFonts w:ascii="Calibri" w:hAnsi="Calibri"/>
          <w:sz w:val="22"/>
          <w:szCs w:val="22"/>
        </w:rPr>
        <w:br w:type="page"/>
      </w:r>
    </w:p>
    <w:p w:rsidR="006B4AF2" w:rsidRPr="00717EBA" w:rsidRDefault="00BC2968" w:rsidP="003174D9">
      <w:pPr>
        <w:pStyle w:val="Subtitle"/>
        <w:outlineLvl w:val="1"/>
        <w:rPr>
          <w:rFonts w:ascii="Calibri" w:hAnsi="Calibri"/>
          <w:sz w:val="22"/>
          <w:szCs w:val="22"/>
        </w:rPr>
      </w:pPr>
      <w:bookmarkStart w:id="12" w:name="_Toc427665768"/>
      <w:r>
        <w:rPr>
          <w:rFonts w:ascii="Calibri" w:hAnsi="Calibri"/>
          <w:sz w:val="22"/>
          <w:szCs w:val="22"/>
        </w:rPr>
        <w:lastRenderedPageBreak/>
        <w:t>Tactics</w:t>
      </w:r>
      <w:r w:rsidR="006B4AF2" w:rsidRPr="00717EBA">
        <w:rPr>
          <w:rFonts w:ascii="Calibri" w:hAnsi="Calibri"/>
          <w:sz w:val="22"/>
          <w:szCs w:val="22"/>
        </w:rPr>
        <w:t xml:space="preserve"> of Sexual Predators</w:t>
      </w:r>
      <w:bookmarkEnd w:id="12"/>
    </w:p>
    <w:p w:rsidR="006B4AF2" w:rsidRPr="00717EBA" w:rsidRDefault="006B4AF2" w:rsidP="006B4AF2">
      <w:pPr>
        <w:pStyle w:val="NoSpacing"/>
        <w:rPr>
          <w:rFonts w:ascii="Calibri" w:hAnsi="Calibri"/>
          <w:sz w:val="22"/>
          <w:szCs w:val="22"/>
        </w:rPr>
      </w:pPr>
      <w:r w:rsidRPr="00717EBA">
        <w:rPr>
          <w:rFonts w:ascii="Calibri" w:hAnsi="Calibri"/>
          <w:sz w:val="22"/>
          <w:szCs w:val="22"/>
        </w:rPr>
        <w:t>While cultural misunderstandings can contribute to increased risk, most sexual assaults are not the result of cross-cult</w:t>
      </w:r>
      <w:r w:rsidR="00BC2968">
        <w:rPr>
          <w:rFonts w:ascii="Calibri" w:hAnsi="Calibri"/>
          <w:sz w:val="22"/>
          <w:szCs w:val="22"/>
        </w:rPr>
        <w:t>ural misinterpretations. T</w:t>
      </w:r>
      <w:r w:rsidRPr="00717EBA">
        <w:rPr>
          <w:rFonts w:ascii="Calibri" w:hAnsi="Calibri"/>
          <w:sz w:val="22"/>
          <w:szCs w:val="22"/>
        </w:rPr>
        <w:t>hey are the result of deliberate planning by the sexual predator. Ultimately, sexual assault is a cr</w:t>
      </w:r>
      <w:r w:rsidR="00CC7BF9" w:rsidRPr="00717EBA">
        <w:rPr>
          <w:rFonts w:ascii="Calibri" w:hAnsi="Calibri"/>
          <w:sz w:val="22"/>
          <w:szCs w:val="22"/>
        </w:rPr>
        <w:t xml:space="preserve">ime of motive and opportunity. </w:t>
      </w:r>
      <w:r w:rsidRPr="00717EBA">
        <w:rPr>
          <w:rFonts w:ascii="Calibri" w:hAnsi="Calibri"/>
          <w:sz w:val="22"/>
          <w:szCs w:val="22"/>
        </w:rPr>
        <w:t xml:space="preserve">While you can never completely protect yourself from sexual assault, there are some things you can do to help reduce your risk of being assaulted. </w:t>
      </w:r>
    </w:p>
    <w:p w:rsidR="006B4AF2" w:rsidRPr="00717EBA" w:rsidRDefault="006B4AF2" w:rsidP="006B4AF2">
      <w:pPr>
        <w:pStyle w:val="NoSpacing"/>
        <w:rPr>
          <w:rFonts w:ascii="Calibri" w:eastAsiaTheme="minorEastAsia" w:hAnsi="Calibri"/>
          <w:b/>
          <w:sz w:val="22"/>
          <w:szCs w:val="22"/>
        </w:rPr>
      </w:pPr>
    </w:p>
    <w:p w:rsidR="006B4AF2" w:rsidRPr="00717EBA" w:rsidRDefault="006B4AF2" w:rsidP="006B4AF2">
      <w:pPr>
        <w:pStyle w:val="NoSpacing"/>
        <w:rPr>
          <w:rFonts w:ascii="Calibri" w:hAnsi="Calibri"/>
          <w:b/>
          <w:sz w:val="22"/>
          <w:szCs w:val="22"/>
        </w:rPr>
      </w:pPr>
      <w:r w:rsidRPr="00717EBA">
        <w:rPr>
          <w:rFonts w:ascii="Calibri" w:eastAsiaTheme="minorEastAsia" w:hAnsi="Calibri"/>
          <w:b/>
          <w:sz w:val="22"/>
          <w:szCs w:val="22"/>
        </w:rPr>
        <w:t xml:space="preserve">Characteristics of assaults: </w:t>
      </w:r>
    </w:p>
    <w:p w:rsidR="006B4AF2" w:rsidRPr="00717EBA" w:rsidRDefault="006B4AF2" w:rsidP="006B4AF2">
      <w:pPr>
        <w:pStyle w:val="NoSpacing"/>
        <w:numPr>
          <w:ilvl w:val="0"/>
          <w:numId w:val="7"/>
        </w:numPr>
        <w:rPr>
          <w:rFonts w:ascii="Calibri" w:hAnsi="Calibri"/>
          <w:sz w:val="22"/>
          <w:szCs w:val="22"/>
        </w:rPr>
      </w:pPr>
      <w:r w:rsidRPr="00717EBA">
        <w:rPr>
          <w:rFonts w:ascii="Calibri" w:eastAsiaTheme="minorEastAsia" w:hAnsi="Calibri"/>
          <w:sz w:val="22"/>
          <w:szCs w:val="22"/>
        </w:rPr>
        <w:t xml:space="preserve">Sexual predators often </w:t>
      </w:r>
      <w:r w:rsidRPr="005138AD">
        <w:rPr>
          <w:rFonts w:ascii="Calibri" w:eastAsiaTheme="minorEastAsia" w:hAnsi="Calibri"/>
          <w:b/>
          <w:sz w:val="22"/>
          <w:szCs w:val="22"/>
        </w:rPr>
        <w:t>plan sexual assaults</w:t>
      </w:r>
      <w:r w:rsidRPr="00717EBA">
        <w:rPr>
          <w:rFonts w:ascii="Calibri" w:eastAsiaTheme="minorEastAsia" w:hAnsi="Calibri"/>
          <w:sz w:val="22"/>
          <w:szCs w:val="22"/>
        </w:rPr>
        <w:t>.</w:t>
      </w:r>
    </w:p>
    <w:p w:rsidR="006B4AF2" w:rsidRPr="00717EBA" w:rsidRDefault="006B4AF2" w:rsidP="006B4AF2">
      <w:pPr>
        <w:pStyle w:val="NoSpacing"/>
        <w:numPr>
          <w:ilvl w:val="1"/>
          <w:numId w:val="7"/>
        </w:numPr>
        <w:rPr>
          <w:rFonts w:ascii="Calibri" w:hAnsi="Calibri"/>
          <w:sz w:val="22"/>
          <w:szCs w:val="22"/>
        </w:rPr>
      </w:pPr>
      <w:r w:rsidRPr="00717EBA">
        <w:rPr>
          <w:rFonts w:ascii="Calibri" w:hAnsi="Calibri"/>
          <w:sz w:val="22"/>
          <w:szCs w:val="22"/>
        </w:rPr>
        <w:t>Sexual assault is not an accident.  Sexual predators know what they want to do, even if they have not already identified a specific target.  Most of them have a plan in mind for how they will select and control someone, or they will seek out an area where a potential victim might be isolated and unable to get help. When we say planned to some extent it may not mean days or weeks in advance but also planned in the particular moment.</w:t>
      </w:r>
    </w:p>
    <w:p w:rsidR="006B4AF2" w:rsidRPr="00717EBA" w:rsidRDefault="006B4AF2" w:rsidP="006B4AF2">
      <w:pPr>
        <w:pStyle w:val="NoSpacing"/>
        <w:numPr>
          <w:ilvl w:val="0"/>
          <w:numId w:val="7"/>
        </w:numPr>
        <w:rPr>
          <w:rFonts w:ascii="Calibri" w:hAnsi="Calibri"/>
          <w:sz w:val="22"/>
          <w:szCs w:val="22"/>
        </w:rPr>
      </w:pPr>
      <w:r w:rsidRPr="00717EBA">
        <w:rPr>
          <w:rFonts w:ascii="Calibri" w:eastAsiaTheme="minorEastAsia" w:hAnsi="Calibri"/>
          <w:sz w:val="22"/>
          <w:szCs w:val="22"/>
        </w:rPr>
        <w:t xml:space="preserve">Sexual predators often </w:t>
      </w:r>
      <w:r w:rsidRPr="005138AD">
        <w:rPr>
          <w:rFonts w:ascii="Calibri" w:eastAsiaTheme="minorEastAsia" w:hAnsi="Calibri"/>
          <w:b/>
          <w:sz w:val="22"/>
          <w:szCs w:val="22"/>
        </w:rPr>
        <w:t>watch for vulnerabilities and opportunities</w:t>
      </w:r>
      <w:r w:rsidRPr="00717EBA">
        <w:rPr>
          <w:rFonts w:ascii="Calibri" w:eastAsiaTheme="minorEastAsia" w:hAnsi="Calibri"/>
          <w:sz w:val="22"/>
          <w:szCs w:val="22"/>
        </w:rPr>
        <w:t>.</w:t>
      </w:r>
    </w:p>
    <w:p w:rsidR="006B4AF2" w:rsidRPr="00717EBA" w:rsidRDefault="006B4AF2" w:rsidP="006B4AF2">
      <w:pPr>
        <w:pStyle w:val="NoSpacing"/>
        <w:numPr>
          <w:ilvl w:val="1"/>
          <w:numId w:val="7"/>
        </w:numPr>
        <w:rPr>
          <w:rFonts w:ascii="Calibri" w:hAnsi="Calibri"/>
          <w:sz w:val="22"/>
          <w:szCs w:val="22"/>
        </w:rPr>
      </w:pPr>
      <w:r w:rsidRPr="00717EBA">
        <w:rPr>
          <w:rFonts w:ascii="Calibri" w:hAnsi="Calibri"/>
          <w:sz w:val="22"/>
          <w:szCs w:val="22"/>
        </w:rPr>
        <w:t>Sexual predators look for cues to indicate they can dominate and control a potential victim</w:t>
      </w:r>
      <w:r w:rsidR="007D7E13">
        <w:rPr>
          <w:rFonts w:ascii="Calibri" w:hAnsi="Calibri"/>
          <w:sz w:val="22"/>
          <w:szCs w:val="22"/>
        </w:rPr>
        <w:t xml:space="preserve">. </w:t>
      </w:r>
      <w:r w:rsidRPr="00717EBA">
        <w:rPr>
          <w:rFonts w:ascii="Calibri" w:hAnsi="Calibri"/>
          <w:sz w:val="22"/>
          <w:szCs w:val="22"/>
        </w:rPr>
        <w:t xml:space="preserve">They look for signs indicating that someone would be unlikely or unable to resist.  For instance, people who are unaware of their surroundings, alone or lost; someone who is intoxicated or in some way incapacitated. </w:t>
      </w:r>
    </w:p>
    <w:p w:rsidR="006B4AF2" w:rsidRPr="00717EBA" w:rsidRDefault="006B4AF2" w:rsidP="006B4AF2">
      <w:pPr>
        <w:pStyle w:val="NoSpacing"/>
        <w:numPr>
          <w:ilvl w:val="0"/>
          <w:numId w:val="7"/>
        </w:numPr>
        <w:rPr>
          <w:rFonts w:ascii="Calibri" w:hAnsi="Calibri"/>
          <w:sz w:val="22"/>
          <w:szCs w:val="22"/>
        </w:rPr>
      </w:pPr>
      <w:r w:rsidRPr="00717EBA">
        <w:rPr>
          <w:rFonts w:ascii="Calibri" w:eastAsiaTheme="minorEastAsia" w:hAnsi="Calibri"/>
          <w:sz w:val="22"/>
          <w:szCs w:val="22"/>
        </w:rPr>
        <w:t xml:space="preserve">Sexual predators often </w:t>
      </w:r>
      <w:r w:rsidRPr="005138AD">
        <w:rPr>
          <w:rFonts w:ascii="Calibri" w:eastAsiaTheme="minorEastAsia" w:hAnsi="Calibri"/>
          <w:b/>
          <w:sz w:val="22"/>
          <w:szCs w:val="22"/>
        </w:rPr>
        <w:t>test the boundaries of potential victims</w:t>
      </w:r>
      <w:r w:rsidRPr="00717EBA">
        <w:rPr>
          <w:rFonts w:ascii="Calibri" w:eastAsiaTheme="minorEastAsia" w:hAnsi="Calibri"/>
          <w:sz w:val="22"/>
          <w:szCs w:val="22"/>
        </w:rPr>
        <w:t>.</w:t>
      </w:r>
    </w:p>
    <w:p w:rsidR="006B4AF2" w:rsidRDefault="006B4AF2" w:rsidP="006B4AF2">
      <w:pPr>
        <w:pStyle w:val="NoSpacing"/>
        <w:numPr>
          <w:ilvl w:val="1"/>
          <w:numId w:val="7"/>
        </w:numPr>
        <w:rPr>
          <w:rFonts w:ascii="Calibri" w:hAnsi="Calibri"/>
          <w:sz w:val="22"/>
          <w:szCs w:val="22"/>
        </w:rPr>
      </w:pPr>
      <w:r w:rsidRPr="00717EBA">
        <w:rPr>
          <w:rFonts w:ascii="Calibri" w:hAnsi="Calibri"/>
          <w:sz w:val="22"/>
          <w:szCs w:val="22"/>
        </w:rPr>
        <w:t>Testing boundaries may involve inappropriate comments, unwanted touching or invading personal space. It is a way of measuring the amount of resistance a potential victim might offer. A person who offers little or no resistance to these advances might be seen as a suitable target.</w:t>
      </w:r>
    </w:p>
    <w:p w:rsidR="004354B1" w:rsidRPr="00717EBA" w:rsidRDefault="004354B1" w:rsidP="004354B1">
      <w:pPr>
        <w:pStyle w:val="NoSpacing"/>
        <w:ind w:left="1440"/>
        <w:rPr>
          <w:rFonts w:ascii="Calibri" w:hAnsi="Calibri"/>
          <w:sz w:val="22"/>
          <w:szCs w:val="22"/>
        </w:rPr>
      </w:pPr>
    </w:p>
    <w:p w:rsidR="004354B1" w:rsidRPr="004354B1" w:rsidRDefault="004354B1" w:rsidP="004354B1">
      <w:pPr>
        <w:pStyle w:val="NoSpacing"/>
        <w:rPr>
          <w:rFonts w:ascii="Calibri" w:eastAsiaTheme="minorEastAsia" w:hAnsi="Calibri"/>
          <w:b/>
          <w:sz w:val="22"/>
          <w:szCs w:val="22"/>
        </w:rPr>
      </w:pPr>
      <w:r>
        <w:rPr>
          <w:rFonts w:ascii="Calibri" w:eastAsiaTheme="minorEastAsia" w:hAnsi="Calibri"/>
          <w:b/>
          <w:sz w:val="22"/>
          <w:szCs w:val="22"/>
        </w:rPr>
        <w:t>Both in Peace Corps and worldwide, the majority of sexual assault have these similarities:</w:t>
      </w:r>
    </w:p>
    <w:p w:rsidR="004354B1" w:rsidRPr="00717EBA" w:rsidRDefault="004354B1" w:rsidP="004354B1">
      <w:pPr>
        <w:pStyle w:val="NoSpacing"/>
        <w:numPr>
          <w:ilvl w:val="0"/>
          <w:numId w:val="9"/>
        </w:numPr>
        <w:rPr>
          <w:rFonts w:ascii="Calibri" w:hAnsi="Calibri"/>
          <w:sz w:val="22"/>
          <w:szCs w:val="22"/>
        </w:rPr>
      </w:pPr>
      <w:r>
        <w:rPr>
          <w:rFonts w:ascii="Calibri" w:eastAsiaTheme="minorEastAsia" w:hAnsi="Calibri"/>
          <w:sz w:val="22"/>
          <w:szCs w:val="22"/>
        </w:rPr>
        <w:t>Predators</w:t>
      </w:r>
      <w:r w:rsidRPr="00717EBA">
        <w:rPr>
          <w:rFonts w:ascii="Calibri" w:eastAsiaTheme="minorEastAsia" w:hAnsi="Calibri"/>
          <w:sz w:val="22"/>
          <w:szCs w:val="22"/>
        </w:rPr>
        <w:t xml:space="preserve"> </w:t>
      </w:r>
      <w:r w:rsidRPr="005138AD">
        <w:rPr>
          <w:rFonts w:ascii="Calibri" w:eastAsiaTheme="minorEastAsia" w:hAnsi="Calibri"/>
          <w:b/>
          <w:sz w:val="22"/>
          <w:szCs w:val="22"/>
        </w:rPr>
        <w:t>know the victim</w:t>
      </w:r>
      <w:r w:rsidRPr="00717EBA">
        <w:rPr>
          <w:rFonts w:ascii="Calibri" w:eastAsiaTheme="minorEastAsia" w:hAnsi="Calibri"/>
          <w:sz w:val="22"/>
          <w:szCs w:val="22"/>
        </w:rPr>
        <w:t>.</w:t>
      </w:r>
    </w:p>
    <w:p w:rsidR="004354B1" w:rsidRPr="00717EBA" w:rsidRDefault="004354B1" w:rsidP="004354B1">
      <w:pPr>
        <w:pStyle w:val="NoSpacing"/>
        <w:numPr>
          <w:ilvl w:val="0"/>
          <w:numId w:val="9"/>
        </w:numPr>
        <w:rPr>
          <w:rFonts w:ascii="Calibri" w:hAnsi="Calibri"/>
          <w:sz w:val="22"/>
          <w:szCs w:val="22"/>
        </w:rPr>
      </w:pPr>
      <w:r>
        <w:rPr>
          <w:rFonts w:ascii="Calibri" w:eastAsiaTheme="minorEastAsia" w:hAnsi="Calibri"/>
          <w:sz w:val="22"/>
          <w:szCs w:val="22"/>
        </w:rPr>
        <w:t>Occur</w:t>
      </w:r>
      <w:r w:rsidRPr="00717EBA">
        <w:rPr>
          <w:rFonts w:ascii="Calibri" w:eastAsiaTheme="minorEastAsia" w:hAnsi="Calibri"/>
          <w:sz w:val="22"/>
          <w:szCs w:val="22"/>
        </w:rPr>
        <w:t xml:space="preserve"> when the </w:t>
      </w:r>
      <w:r w:rsidRPr="005138AD">
        <w:rPr>
          <w:rFonts w:ascii="Calibri" w:eastAsiaTheme="minorEastAsia" w:hAnsi="Calibri"/>
          <w:b/>
          <w:sz w:val="22"/>
          <w:szCs w:val="22"/>
        </w:rPr>
        <w:t>victim is isolated</w:t>
      </w:r>
      <w:r w:rsidRPr="00717EBA">
        <w:rPr>
          <w:rFonts w:ascii="Calibri" w:eastAsiaTheme="minorEastAsia" w:hAnsi="Calibri"/>
          <w:sz w:val="22"/>
          <w:szCs w:val="22"/>
        </w:rPr>
        <w:t>.</w:t>
      </w:r>
    </w:p>
    <w:p w:rsidR="004354B1" w:rsidRPr="00717EBA" w:rsidRDefault="00645FBF" w:rsidP="004354B1">
      <w:pPr>
        <w:pStyle w:val="NoSpacing"/>
        <w:numPr>
          <w:ilvl w:val="0"/>
          <w:numId w:val="9"/>
        </w:numPr>
        <w:rPr>
          <w:rFonts w:ascii="Calibri" w:hAnsi="Calibri"/>
          <w:sz w:val="22"/>
          <w:szCs w:val="22"/>
        </w:rPr>
      </w:pPr>
      <w:r>
        <w:rPr>
          <w:rFonts w:ascii="Calibri" w:eastAsiaTheme="minorEastAsia" w:hAnsi="Calibri"/>
          <w:sz w:val="22"/>
          <w:szCs w:val="22"/>
        </w:rPr>
        <w:t>Occur</w:t>
      </w:r>
      <w:r w:rsidR="004354B1" w:rsidRPr="00717EBA">
        <w:rPr>
          <w:rFonts w:ascii="Calibri" w:eastAsiaTheme="minorEastAsia" w:hAnsi="Calibri"/>
          <w:sz w:val="22"/>
          <w:szCs w:val="22"/>
        </w:rPr>
        <w:t xml:space="preserve"> </w:t>
      </w:r>
      <w:r>
        <w:rPr>
          <w:rFonts w:ascii="Calibri" w:eastAsiaTheme="minorEastAsia" w:hAnsi="Calibri"/>
          <w:b/>
          <w:sz w:val="22"/>
          <w:szCs w:val="22"/>
        </w:rPr>
        <w:t>at</w:t>
      </w:r>
      <w:r w:rsidR="004354B1" w:rsidRPr="005138AD">
        <w:rPr>
          <w:rFonts w:ascii="Calibri" w:eastAsiaTheme="minorEastAsia" w:hAnsi="Calibri"/>
          <w:b/>
          <w:sz w:val="22"/>
          <w:szCs w:val="22"/>
        </w:rPr>
        <w:t xml:space="preserve"> night</w:t>
      </w:r>
      <w:r w:rsidR="004354B1" w:rsidRPr="00717EBA">
        <w:rPr>
          <w:rFonts w:ascii="Calibri" w:eastAsiaTheme="minorEastAsia" w:hAnsi="Calibri"/>
          <w:sz w:val="22"/>
          <w:szCs w:val="22"/>
        </w:rPr>
        <w:t>.</w:t>
      </w:r>
    </w:p>
    <w:p w:rsidR="006B4AF2" w:rsidRPr="00717EBA" w:rsidRDefault="006B4AF2" w:rsidP="006B4AF2">
      <w:pPr>
        <w:pStyle w:val="NoSpacing"/>
        <w:rPr>
          <w:rFonts w:ascii="Calibri" w:hAnsi="Calibri"/>
          <w:sz w:val="22"/>
          <w:szCs w:val="22"/>
        </w:rPr>
      </w:pPr>
    </w:p>
    <w:p w:rsidR="006B4AF2" w:rsidRPr="00717EBA" w:rsidRDefault="006B4AF2" w:rsidP="006B4AF2">
      <w:pPr>
        <w:pStyle w:val="NoSpacing"/>
        <w:rPr>
          <w:rFonts w:ascii="Calibri" w:hAnsi="Calibri"/>
          <w:b/>
          <w:sz w:val="22"/>
          <w:szCs w:val="22"/>
        </w:rPr>
      </w:pPr>
      <w:r w:rsidRPr="00717EBA">
        <w:rPr>
          <w:rFonts w:ascii="Calibri" w:eastAsiaTheme="minorEastAsia" w:hAnsi="Calibri"/>
          <w:b/>
          <w:sz w:val="22"/>
          <w:szCs w:val="22"/>
        </w:rPr>
        <w:t xml:space="preserve">Tactics used by sexual predators: </w:t>
      </w:r>
    </w:p>
    <w:p w:rsidR="006B4AF2" w:rsidRPr="00717EBA" w:rsidRDefault="006B4AF2" w:rsidP="00341F3D">
      <w:pPr>
        <w:pStyle w:val="NoSpacing"/>
        <w:numPr>
          <w:ilvl w:val="0"/>
          <w:numId w:val="20"/>
        </w:numPr>
        <w:rPr>
          <w:rFonts w:ascii="Calibri" w:hAnsi="Calibri"/>
          <w:sz w:val="22"/>
          <w:szCs w:val="22"/>
        </w:rPr>
      </w:pPr>
      <w:r w:rsidRPr="00717EBA">
        <w:rPr>
          <w:rFonts w:ascii="Calibri" w:eastAsiaTheme="minorEastAsia" w:hAnsi="Calibri"/>
          <w:b/>
          <w:sz w:val="22"/>
          <w:szCs w:val="22"/>
        </w:rPr>
        <w:t>Attempt to isolate their potential victim.</w:t>
      </w:r>
      <w:r w:rsidRPr="00717EBA">
        <w:rPr>
          <w:rFonts w:ascii="Calibri" w:hAnsi="Calibri"/>
          <w:sz w:val="22"/>
          <w:szCs w:val="22"/>
        </w:rPr>
        <w:t xml:space="preserve"> They may target someone who is already alone. For example, walking alone, or they may try to get their target alone by offering a ride in their car.</w:t>
      </w:r>
    </w:p>
    <w:p w:rsidR="006B4AF2" w:rsidRPr="00717EBA" w:rsidRDefault="006B4AF2" w:rsidP="00341F3D">
      <w:pPr>
        <w:pStyle w:val="NoSpacing"/>
        <w:numPr>
          <w:ilvl w:val="0"/>
          <w:numId w:val="20"/>
        </w:numPr>
        <w:rPr>
          <w:rFonts w:ascii="Calibri" w:eastAsiaTheme="minorEastAsia" w:hAnsi="Calibri"/>
          <w:sz w:val="22"/>
          <w:szCs w:val="22"/>
        </w:rPr>
      </w:pPr>
      <w:r w:rsidRPr="00717EBA">
        <w:rPr>
          <w:rFonts w:ascii="Calibri" w:eastAsiaTheme="minorEastAsia" w:hAnsi="Calibri"/>
          <w:b/>
          <w:sz w:val="22"/>
          <w:szCs w:val="22"/>
        </w:rPr>
        <w:t>Persuasion and confidence.</w:t>
      </w:r>
      <w:r w:rsidRPr="00717EBA">
        <w:rPr>
          <w:rFonts w:ascii="Calibri" w:eastAsiaTheme="minorEastAsia" w:hAnsi="Calibri"/>
          <w:sz w:val="22"/>
          <w:szCs w:val="22"/>
        </w:rPr>
        <w:t xml:space="preserve"> </w:t>
      </w:r>
      <w:r w:rsidRPr="00717EBA">
        <w:rPr>
          <w:rFonts w:ascii="Calibri" w:hAnsi="Calibri"/>
          <w:sz w:val="22"/>
          <w:szCs w:val="22"/>
        </w:rPr>
        <w:t xml:space="preserve">This is the “Smooth Talker” who puts you at ease.  They make you feel comfortable and relaxed so you are not aware of their true intent.  They may try to persuade you to do something you feel uncomfortable about.  </w:t>
      </w:r>
      <w:r w:rsidR="004354B1">
        <w:rPr>
          <w:rFonts w:ascii="Calibri" w:hAnsi="Calibri"/>
          <w:sz w:val="22"/>
          <w:szCs w:val="22"/>
        </w:rPr>
        <w:t>They</w:t>
      </w:r>
      <w:r w:rsidRPr="00717EBA">
        <w:rPr>
          <w:rFonts w:ascii="Calibri" w:hAnsi="Calibri"/>
          <w:sz w:val="22"/>
          <w:szCs w:val="22"/>
        </w:rPr>
        <w:t xml:space="preserve"> might promise that they won’t try anything with you or reassure you by saying “You can trust me.”</w:t>
      </w:r>
    </w:p>
    <w:p w:rsidR="006B4AF2" w:rsidRPr="00717EBA" w:rsidRDefault="006B4AF2" w:rsidP="00341F3D">
      <w:pPr>
        <w:pStyle w:val="NoSpacing"/>
        <w:numPr>
          <w:ilvl w:val="0"/>
          <w:numId w:val="20"/>
        </w:numPr>
        <w:rPr>
          <w:rFonts w:ascii="Calibri" w:hAnsi="Calibri"/>
          <w:sz w:val="22"/>
          <w:szCs w:val="22"/>
        </w:rPr>
      </w:pPr>
      <w:r w:rsidRPr="00717EBA">
        <w:rPr>
          <w:rFonts w:ascii="Calibri" w:eastAsiaTheme="minorEastAsia" w:hAnsi="Calibri"/>
          <w:b/>
          <w:sz w:val="22"/>
          <w:szCs w:val="22"/>
        </w:rPr>
        <w:t>Pressure and guilt.</w:t>
      </w:r>
      <w:r w:rsidRPr="00717EBA">
        <w:rPr>
          <w:rFonts w:ascii="Calibri" w:eastAsiaTheme="minorEastAsia" w:hAnsi="Calibri"/>
          <w:sz w:val="22"/>
          <w:szCs w:val="22"/>
        </w:rPr>
        <w:t xml:space="preserve"> </w:t>
      </w:r>
      <w:r w:rsidRPr="00717EBA">
        <w:rPr>
          <w:rFonts w:ascii="Calibri" w:hAnsi="Calibri"/>
          <w:sz w:val="22"/>
          <w:szCs w:val="22"/>
        </w:rPr>
        <w:t xml:space="preserve">Sexual predators may try to coerce you by pressuring you to go farther in a relationship than you are ready or willing to go.  They may try to make you feel guilty if you do not give in to their advances. </w:t>
      </w:r>
      <w:r w:rsidR="004354B1">
        <w:rPr>
          <w:rFonts w:ascii="Calibri" w:hAnsi="Calibri"/>
          <w:sz w:val="22"/>
          <w:szCs w:val="22"/>
        </w:rPr>
        <w:t>They</w:t>
      </w:r>
      <w:r w:rsidRPr="00717EBA">
        <w:rPr>
          <w:rFonts w:ascii="Calibri" w:hAnsi="Calibri"/>
          <w:sz w:val="22"/>
          <w:szCs w:val="22"/>
        </w:rPr>
        <w:t xml:space="preserve"> </w:t>
      </w:r>
      <w:r w:rsidR="004354B1">
        <w:rPr>
          <w:rFonts w:ascii="Calibri" w:hAnsi="Calibri"/>
          <w:sz w:val="22"/>
          <w:szCs w:val="22"/>
        </w:rPr>
        <w:t>might</w:t>
      </w:r>
      <w:r w:rsidRPr="00717EBA">
        <w:rPr>
          <w:rFonts w:ascii="Calibri" w:hAnsi="Calibri"/>
          <w:sz w:val="22"/>
          <w:szCs w:val="22"/>
        </w:rPr>
        <w:t xml:space="preserve"> say “You are offending me culturally” or something similar to make Volunteers feel guilty.</w:t>
      </w:r>
    </w:p>
    <w:p w:rsidR="006B4AF2" w:rsidRPr="00717EBA" w:rsidRDefault="006B4AF2" w:rsidP="00341F3D">
      <w:pPr>
        <w:pStyle w:val="NoSpacing"/>
        <w:numPr>
          <w:ilvl w:val="0"/>
          <w:numId w:val="20"/>
        </w:numPr>
        <w:rPr>
          <w:rFonts w:ascii="Calibri" w:hAnsi="Calibri"/>
          <w:sz w:val="22"/>
          <w:szCs w:val="22"/>
        </w:rPr>
      </w:pPr>
      <w:r w:rsidRPr="00717EBA">
        <w:rPr>
          <w:rFonts w:ascii="Calibri" w:eastAsiaTheme="minorEastAsia" w:hAnsi="Calibri"/>
          <w:b/>
          <w:sz w:val="22"/>
          <w:szCs w:val="22"/>
        </w:rPr>
        <w:t>Threats and intimidation.</w:t>
      </w:r>
      <w:r w:rsidRPr="00717EBA">
        <w:rPr>
          <w:rFonts w:ascii="Calibri" w:hAnsi="Calibri"/>
          <w:sz w:val="22"/>
          <w:szCs w:val="22"/>
        </w:rPr>
        <w:t xml:space="preserve"> Sometimes the sexual predator threatens to physically harm the Volunteer or someone they care about.  They might also threaten to blackmail the Volunteer unless they comply.</w:t>
      </w:r>
    </w:p>
    <w:p w:rsidR="006B4AF2" w:rsidRPr="00717EBA" w:rsidRDefault="006B4AF2" w:rsidP="006B4AF2">
      <w:pPr>
        <w:pStyle w:val="NoSpacing"/>
        <w:numPr>
          <w:ilvl w:val="0"/>
          <w:numId w:val="8"/>
        </w:numPr>
        <w:rPr>
          <w:rFonts w:ascii="Calibri" w:hAnsi="Calibri"/>
          <w:sz w:val="22"/>
          <w:szCs w:val="22"/>
        </w:rPr>
      </w:pPr>
      <w:r w:rsidRPr="00717EBA">
        <w:rPr>
          <w:rFonts w:ascii="Calibri" w:eastAsiaTheme="minorEastAsia" w:hAnsi="Calibri"/>
          <w:b/>
          <w:sz w:val="22"/>
          <w:szCs w:val="22"/>
        </w:rPr>
        <w:t>Force and violence.</w:t>
      </w:r>
      <w:r w:rsidRPr="00717EBA">
        <w:rPr>
          <w:rFonts w:ascii="Calibri" w:eastAsiaTheme="minorEastAsia" w:hAnsi="Calibri"/>
          <w:sz w:val="22"/>
          <w:szCs w:val="22"/>
        </w:rPr>
        <w:t xml:space="preserve"> </w:t>
      </w:r>
      <w:r w:rsidRPr="00717EBA">
        <w:rPr>
          <w:rFonts w:ascii="Calibri" w:hAnsi="Calibri"/>
          <w:sz w:val="22"/>
          <w:szCs w:val="22"/>
        </w:rPr>
        <w:t xml:space="preserve"> Force and Violence involves a direct physical attack to overpower a Volunteer.  It is what we frequently see on TV and in movies…like when the assailant jumps out of the bushes with a knife and attacks an unsuspecting jogger.</w:t>
      </w:r>
    </w:p>
    <w:p w:rsidR="006B4AF2" w:rsidRPr="005138AD" w:rsidRDefault="006B4AF2" w:rsidP="006B4AF2">
      <w:pPr>
        <w:pStyle w:val="NoSpacing"/>
        <w:numPr>
          <w:ilvl w:val="0"/>
          <w:numId w:val="8"/>
        </w:numPr>
        <w:rPr>
          <w:rFonts w:ascii="Calibri" w:hAnsi="Calibri"/>
          <w:b/>
          <w:sz w:val="22"/>
          <w:szCs w:val="22"/>
        </w:rPr>
      </w:pPr>
      <w:commentRangeStart w:id="13"/>
      <w:r w:rsidRPr="005138AD">
        <w:rPr>
          <w:rFonts w:ascii="Calibri" w:eastAsiaTheme="minorEastAsia" w:hAnsi="Calibri"/>
          <w:b/>
          <w:sz w:val="22"/>
          <w:szCs w:val="22"/>
        </w:rPr>
        <w:t xml:space="preserve">Drugs, including </w:t>
      </w:r>
      <w:commentRangeStart w:id="14"/>
      <w:r w:rsidRPr="005138AD">
        <w:rPr>
          <w:rFonts w:ascii="Calibri" w:eastAsiaTheme="minorEastAsia" w:hAnsi="Calibri"/>
          <w:b/>
          <w:sz w:val="22"/>
          <w:szCs w:val="22"/>
        </w:rPr>
        <w:t>alcohol</w:t>
      </w:r>
      <w:commentRangeEnd w:id="14"/>
      <w:r w:rsidR="00F6787F">
        <w:rPr>
          <w:rStyle w:val="CommentReference"/>
        </w:rPr>
        <w:commentReference w:id="14"/>
      </w:r>
      <w:r w:rsidR="00645FBF">
        <w:rPr>
          <w:rFonts w:ascii="Calibri" w:eastAsiaTheme="minorEastAsia" w:hAnsi="Calibri"/>
          <w:b/>
          <w:sz w:val="22"/>
          <w:szCs w:val="22"/>
        </w:rPr>
        <w:t>.</w:t>
      </w:r>
      <w:commentRangeEnd w:id="13"/>
      <w:r w:rsidR="00645FBF">
        <w:rPr>
          <w:rStyle w:val="CommentReference"/>
        </w:rPr>
        <w:commentReference w:id="13"/>
      </w:r>
    </w:p>
    <w:p w:rsidR="006B4AF2" w:rsidRPr="00717EBA" w:rsidRDefault="006B4AF2" w:rsidP="006B4AF2">
      <w:pPr>
        <w:pStyle w:val="NoSpacing"/>
        <w:rPr>
          <w:rFonts w:ascii="Calibri" w:hAnsi="Calibri"/>
          <w:sz w:val="22"/>
          <w:szCs w:val="22"/>
        </w:rPr>
      </w:pPr>
    </w:p>
    <w:p w:rsidR="00717EBA" w:rsidRDefault="00717EBA">
      <w:pPr>
        <w:rPr>
          <w:rFonts w:ascii="Calibri" w:eastAsiaTheme="majorEastAsia" w:hAnsi="Calibri" w:cstheme="majorBidi"/>
          <w:i/>
          <w:iCs/>
          <w:color w:val="4F81BD" w:themeColor="accent1"/>
          <w:spacing w:val="15"/>
          <w:sz w:val="22"/>
          <w:szCs w:val="22"/>
        </w:rPr>
      </w:pPr>
      <w:r>
        <w:rPr>
          <w:rFonts w:ascii="Calibri" w:hAnsi="Calibri"/>
          <w:sz w:val="22"/>
          <w:szCs w:val="22"/>
        </w:rPr>
        <w:br w:type="page"/>
      </w:r>
    </w:p>
    <w:p w:rsidR="006B4AF2" w:rsidRPr="00717EBA" w:rsidRDefault="006B4AF2" w:rsidP="002A2FE4">
      <w:pPr>
        <w:pStyle w:val="Subtitle"/>
        <w:outlineLvl w:val="1"/>
        <w:rPr>
          <w:rFonts w:ascii="Calibri" w:hAnsi="Calibri"/>
          <w:sz w:val="22"/>
          <w:szCs w:val="22"/>
        </w:rPr>
      </w:pPr>
      <w:bookmarkStart w:id="15" w:name="_Toc427665769"/>
      <w:r w:rsidRPr="00717EBA">
        <w:rPr>
          <w:rFonts w:ascii="Calibri" w:hAnsi="Calibri"/>
          <w:sz w:val="22"/>
          <w:szCs w:val="22"/>
        </w:rPr>
        <w:lastRenderedPageBreak/>
        <w:t>Bystander Intervention</w:t>
      </w:r>
      <w:bookmarkEnd w:id="15"/>
    </w:p>
    <w:p w:rsidR="006B4AF2" w:rsidRPr="00717EBA" w:rsidRDefault="006B4AF2" w:rsidP="006B4AF2">
      <w:pPr>
        <w:pStyle w:val="NoSpacing"/>
        <w:rPr>
          <w:rFonts w:ascii="Calibri" w:hAnsi="Calibri"/>
          <w:sz w:val="22"/>
          <w:szCs w:val="22"/>
        </w:rPr>
      </w:pPr>
      <w:r w:rsidRPr="00717EBA">
        <w:rPr>
          <w:rFonts w:ascii="Calibri" w:hAnsi="Calibri"/>
          <w:b/>
          <w:sz w:val="22"/>
          <w:szCs w:val="22"/>
        </w:rPr>
        <w:t>Bystander Intervention</w:t>
      </w:r>
      <w:r w:rsidR="00313324">
        <w:rPr>
          <w:rFonts w:ascii="Calibri" w:hAnsi="Calibri"/>
          <w:b/>
          <w:sz w:val="22"/>
          <w:szCs w:val="22"/>
        </w:rPr>
        <w:t xml:space="preserve"> </w:t>
      </w:r>
      <w:r w:rsidR="00313324">
        <w:rPr>
          <w:rFonts w:ascii="Calibri" w:hAnsi="Calibri"/>
          <w:sz w:val="22"/>
          <w:szCs w:val="22"/>
        </w:rPr>
        <w:t xml:space="preserve">is a </w:t>
      </w:r>
      <w:r w:rsidR="00315A5B">
        <w:rPr>
          <w:rFonts w:ascii="Calibri" w:hAnsi="Calibri"/>
          <w:sz w:val="22"/>
          <w:szCs w:val="22"/>
        </w:rPr>
        <w:t>process</w:t>
      </w:r>
      <w:r w:rsidRPr="00717EBA">
        <w:rPr>
          <w:rFonts w:ascii="Calibri" w:hAnsi="Calibri"/>
          <w:sz w:val="22"/>
          <w:szCs w:val="22"/>
        </w:rPr>
        <w:t xml:space="preserve"> of s</w:t>
      </w:r>
      <w:r w:rsidRPr="00717EBA">
        <w:rPr>
          <w:rFonts w:ascii="Calibri" w:eastAsiaTheme="minorEastAsia" w:hAnsi="Calibri"/>
          <w:sz w:val="22"/>
          <w:szCs w:val="22"/>
        </w:rPr>
        <w:t>afely interrupting a situation in which others may be at risk for becoming the victim of harassment,</w:t>
      </w:r>
      <w:r w:rsidR="00313324">
        <w:rPr>
          <w:rFonts w:ascii="Calibri" w:eastAsiaTheme="minorEastAsia" w:hAnsi="Calibri"/>
          <w:sz w:val="22"/>
          <w:szCs w:val="22"/>
        </w:rPr>
        <w:t xml:space="preserve"> or</w:t>
      </w:r>
      <w:r w:rsidRPr="00717EBA">
        <w:rPr>
          <w:rFonts w:ascii="Calibri" w:eastAsiaTheme="minorEastAsia" w:hAnsi="Calibri"/>
          <w:sz w:val="22"/>
          <w:szCs w:val="22"/>
        </w:rPr>
        <w:t xml:space="preserve"> sexual or physical violence.</w:t>
      </w:r>
    </w:p>
    <w:p w:rsidR="006B4AF2" w:rsidRPr="00717EBA" w:rsidRDefault="006B4AF2" w:rsidP="006B4AF2">
      <w:pPr>
        <w:pStyle w:val="NoSpacing"/>
        <w:rPr>
          <w:rFonts w:ascii="Calibri" w:hAnsi="Calibri"/>
          <w:sz w:val="22"/>
          <w:szCs w:val="22"/>
        </w:rPr>
      </w:pPr>
    </w:p>
    <w:p w:rsidR="006B4AF2" w:rsidRPr="00717EBA" w:rsidRDefault="006B4AF2" w:rsidP="006B4AF2">
      <w:pPr>
        <w:pStyle w:val="NoSpacing"/>
        <w:rPr>
          <w:rFonts w:ascii="Calibri" w:hAnsi="Calibri"/>
          <w:sz w:val="22"/>
          <w:szCs w:val="22"/>
        </w:rPr>
      </w:pPr>
      <w:r w:rsidRPr="00717EBA">
        <w:rPr>
          <w:rFonts w:ascii="Calibri" w:hAnsi="Calibri"/>
          <w:sz w:val="22"/>
          <w:szCs w:val="22"/>
        </w:rPr>
        <w:t xml:space="preserve">In Peace Corps history, other Volunteers often witnessed the events leading up to Volunteer sexual and physical assaults.  </w:t>
      </w:r>
      <w:r w:rsidR="00313324">
        <w:rPr>
          <w:rFonts w:ascii="Calibri" w:hAnsi="Calibri"/>
          <w:sz w:val="22"/>
          <w:szCs w:val="22"/>
        </w:rPr>
        <w:t xml:space="preserve">There are ways to </w:t>
      </w:r>
      <w:r w:rsidR="00313324" w:rsidRPr="00717EBA">
        <w:rPr>
          <w:rFonts w:ascii="Calibri" w:hAnsi="Calibri"/>
          <w:sz w:val="22"/>
          <w:szCs w:val="22"/>
        </w:rPr>
        <w:t xml:space="preserve">safely </w:t>
      </w:r>
      <w:r w:rsidRPr="00717EBA">
        <w:rPr>
          <w:rFonts w:ascii="Calibri" w:hAnsi="Calibri"/>
          <w:sz w:val="22"/>
          <w:szCs w:val="22"/>
        </w:rPr>
        <w:t xml:space="preserve">intervene when you see your fellow Trainee or Volunteer in a potentially dangerous situation.  </w:t>
      </w:r>
    </w:p>
    <w:p w:rsidR="006B4AF2" w:rsidRPr="00717EBA" w:rsidRDefault="006B4AF2" w:rsidP="006B4AF2">
      <w:pPr>
        <w:rPr>
          <w:rFonts w:ascii="Calibri" w:hAnsi="Calibri"/>
          <w:sz w:val="22"/>
          <w:szCs w:val="22"/>
        </w:rPr>
      </w:pPr>
    </w:p>
    <w:p w:rsidR="006B4AF2" w:rsidRPr="00717EBA" w:rsidRDefault="006B4AF2" w:rsidP="006B4AF2">
      <w:pPr>
        <w:pStyle w:val="NoSpacing"/>
        <w:rPr>
          <w:rFonts w:ascii="Calibri" w:hAnsi="Calibri"/>
          <w:sz w:val="22"/>
          <w:szCs w:val="22"/>
        </w:rPr>
      </w:pPr>
      <w:r w:rsidRPr="00717EBA">
        <w:rPr>
          <w:rFonts w:ascii="Calibri" w:hAnsi="Calibri"/>
          <w:b/>
          <w:sz w:val="22"/>
          <w:szCs w:val="22"/>
        </w:rPr>
        <w:t>#1 Rule:</w:t>
      </w:r>
      <w:r w:rsidRPr="00717EBA">
        <w:rPr>
          <w:rFonts w:ascii="Calibri" w:hAnsi="Calibri"/>
          <w:sz w:val="22"/>
          <w:szCs w:val="22"/>
        </w:rPr>
        <w:t xml:space="preserve"> Your safety is your FIRST priority. Bystander intervention is a tool to be used with Volunteers.  If you see a situation between locals that needs intervention, contact your SSM for guidance on how to proceed.</w:t>
      </w:r>
    </w:p>
    <w:p w:rsidR="006B4AF2" w:rsidRPr="00717EBA" w:rsidRDefault="006B4AF2" w:rsidP="006B4AF2">
      <w:pPr>
        <w:rPr>
          <w:rFonts w:ascii="Calibri" w:hAnsi="Calibri"/>
          <w:sz w:val="22"/>
          <w:szCs w:val="22"/>
        </w:rPr>
      </w:pPr>
    </w:p>
    <w:p w:rsidR="006B4AF2" w:rsidRPr="00717EBA" w:rsidRDefault="006B4AF2" w:rsidP="006B4AF2">
      <w:pPr>
        <w:pStyle w:val="NoSpacing"/>
        <w:rPr>
          <w:rFonts w:ascii="Calibri" w:hAnsi="Calibri"/>
          <w:b/>
          <w:sz w:val="22"/>
          <w:szCs w:val="22"/>
        </w:rPr>
      </w:pPr>
      <w:r w:rsidRPr="00717EBA">
        <w:rPr>
          <w:rFonts w:ascii="Calibri" w:hAnsi="Calibri"/>
          <w:b/>
          <w:sz w:val="22"/>
          <w:szCs w:val="22"/>
        </w:rPr>
        <w:t>B</w:t>
      </w:r>
      <w:r w:rsidR="00CC7BF9" w:rsidRPr="00717EBA">
        <w:rPr>
          <w:rFonts w:ascii="Calibri" w:hAnsi="Calibri"/>
          <w:b/>
          <w:sz w:val="22"/>
          <w:szCs w:val="22"/>
        </w:rPr>
        <w:t>ystander Intervention</w:t>
      </w:r>
      <w:r w:rsidRPr="00717EBA">
        <w:rPr>
          <w:rFonts w:ascii="Calibri" w:hAnsi="Calibri"/>
          <w:b/>
          <w:sz w:val="22"/>
          <w:szCs w:val="22"/>
        </w:rPr>
        <w:t xml:space="preserve"> Strategies</w:t>
      </w:r>
    </w:p>
    <w:p w:rsidR="006B4AF2" w:rsidRPr="00717EBA" w:rsidRDefault="006B4AF2" w:rsidP="006B4AF2">
      <w:pPr>
        <w:pStyle w:val="NoSpacing"/>
        <w:rPr>
          <w:rFonts w:ascii="Calibri" w:hAnsi="Calibri"/>
          <w:b/>
          <w:sz w:val="22"/>
          <w:szCs w:val="22"/>
        </w:rPr>
      </w:pPr>
      <w:r w:rsidRPr="00717EBA">
        <w:rPr>
          <w:rFonts w:ascii="Calibri" w:hAnsi="Calibri"/>
          <w:b/>
          <w:sz w:val="22"/>
          <w:szCs w:val="22"/>
        </w:rPr>
        <w:t>Verbal with Potential Victim:</w:t>
      </w:r>
    </w:p>
    <w:p w:rsidR="006B4AF2" w:rsidRPr="00717EBA" w:rsidRDefault="006B4AF2" w:rsidP="00341F3D">
      <w:pPr>
        <w:pStyle w:val="NoSpacing"/>
        <w:numPr>
          <w:ilvl w:val="0"/>
          <w:numId w:val="10"/>
        </w:numPr>
        <w:rPr>
          <w:rFonts w:ascii="Calibri" w:hAnsi="Calibri"/>
          <w:sz w:val="22"/>
          <w:szCs w:val="22"/>
        </w:rPr>
      </w:pPr>
      <w:r w:rsidRPr="00717EBA">
        <w:rPr>
          <w:rFonts w:ascii="Calibri" w:eastAsiaTheme="minorEastAsia" w:hAnsi="Calibri"/>
          <w:sz w:val="22"/>
          <w:szCs w:val="22"/>
        </w:rPr>
        <w:t>Diffuse the situation by starting a new conversation</w:t>
      </w:r>
    </w:p>
    <w:p w:rsidR="006B4AF2" w:rsidRPr="00717EBA" w:rsidRDefault="006B4AF2" w:rsidP="00341F3D">
      <w:pPr>
        <w:pStyle w:val="NoSpacing"/>
        <w:numPr>
          <w:ilvl w:val="0"/>
          <w:numId w:val="10"/>
        </w:numPr>
        <w:rPr>
          <w:rFonts w:ascii="Calibri" w:eastAsiaTheme="minorEastAsia" w:hAnsi="Calibri"/>
          <w:sz w:val="22"/>
          <w:szCs w:val="22"/>
        </w:rPr>
      </w:pPr>
      <w:r w:rsidRPr="00717EBA">
        <w:rPr>
          <w:rFonts w:ascii="Calibri" w:eastAsiaTheme="minorEastAsia" w:hAnsi="Calibri"/>
          <w:sz w:val="22"/>
          <w:szCs w:val="22"/>
        </w:rPr>
        <w:t>Say a friend is looking for the individual and leave to</w:t>
      </w:r>
      <w:r w:rsidR="007A6FF6">
        <w:rPr>
          <w:rFonts w:ascii="Calibri" w:eastAsiaTheme="minorEastAsia" w:hAnsi="Calibri"/>
          <w:sz w:val="22"/>
          <w:szCs w:val="22"/>
        </w:rPr>
        <w:t>gether to</w:t>
      </w:r>
      <w:r w:rsidRPr="00717EBA">
        <w:rPr>
          <w:rFonts w:ascii="Calibri" w:eastAsiaTheme="minorEastAsia" w:hAnsi="Calibri"/>
          <w:sz w:val="22"/>
          <w:szCs w:val="22"/>
        </w:rPr>
        <w:t xml:space="preserve"> find them </w:t>
      </w:r>
    </w:p>
    <w:p w:rsidR="006B4AF2" w:rsidRPr="007A6FF6" w:rsidRDefault="006B4AF2" w:rsidP="00341F3D">
      <w:pPr>
        <w:pStyle w:val="NoSpacing"/>
        <w:numPr>
          <w:ilvl w:val="0"/>
          <w:numId w:val="10"/>
        </w:numPr>
        <w:rPr>
          <w:rFonts w:ascii="Calibri" w:hAnsi="Calibri"/>
          <w:sz w:val="22"/>
          <w:szCs w:val="22"/>
        </w:rPr>
      </w:pPr>
      <w:r w:rsidRPr="00717EBA">
        <w:rPr>
          <w:rFonts w:ascii="Calibri" w:eastAsiaTheme="minorEastAsia" w:hAnsi="Calibri"/>
          <w:sz w:val="22"/>
          <w:szCs w:val="22"/>
        </w:rPr>
        <w:t xml:space="preserve">Tell the individual there is a previous engagement with others and </w:t>
      </w:r>
      <w:r w:rsidR="007A6FF6">
        <w:rPr>
          <w:rFonts w:ascii="Calibri" w:eastAsiaTheme="minorEastAsia" w:hAnsi="Calibri"/>
          <w:sz w:val="22"/>
          <w:szCs w:val="22"/>
        </w:rPr>
        <w:t>they need</w:t>
      </w:r>
      <w:r w:rsidRPr="00717EBA">
        <w:rPr>
          <w:rFonts w:ascii="Calibri" w:eastAsiaTheme="minorEastAsia" w:hAnsi="Calibri"/>
          <w:sz w:val="22"/>
          <w:szCs w:val="22"/>
        </w:rPr>
        <w:t xml:space="preserve"> to leave with </w:t>
      </w:r>
      <w:r w:rsidR="007A6FF6">
        <w:rPr>
          <w:rFonts w:ascii="Calibri" w:eastAsiaTheme="minorEastAsia" w:hAnsi="Calibri"/>
          <w:sz w:val="22"/>
          <w:szCs w:val="22"/>
        </w:rPr>
        <w:t>you</w:t>
      </w:r>
    </w:p>
    <w:p w:rsidR="007A6FF6" w:rsidRPr="00717EBA" w:rsidRDefault="007A6FF6" w:rsidP="00341F3D">
      <w:pPr>
        <w:pStyle w:val="NoSpacing"/>
        <w:numPr>
          <w:ilvl w:val="0"/>
          <w:numId w:val="10"/>
        </w:numPr>
        <w:rPr>
          <w:rFonts w:ascii="Calibri" w:hAnsi="Calibri"/>
          <w:sz w:val="22"/>
          <w:szCs w:val="22"/>
        </w:rPr>
      </w:pPr>
      <w:r>
        <w:rPr>
          <w:rFonts w:ascii="Calibri" w:eastAsiaTheme="minorEastAsia" w:hAnsi="Calibri"/>
          <w:sz w:val="22"/>
          <w:szCs w:val="22"/>
        </w:rPr>
        <w:t>“I need your advice…” and pull them away from the immediate space</w:t>
      </w:r>
    </w:p>
    <w:p w:rsidR="006B4AF2" w:rsidRPr="00717EBA" w:rsidRDefault="007A6FF6" w:rsidP="00341F3D">
      <w:pPr>
        <w:pStyle w:val="NoSpacing"/>
        <w:numPr>
          <w:ilvl w:val="0"/>
          <w:numId w:val="10"/>
        </w:numPr>
        <w:rPr>
          <w:rFonts w:ascii="Calibri" w:hAnsi="Calibri"/>
          <w:sz w:val="22"/>
          <w:szCs w:val="22"/>
        </w:rPr>
      </w:pPr>
      <w:r w:rsidRPr="00717EBA">
        <w:rPr>
          <w:rFonts w:ascii="Calibri" w:hAnsi="Calibri"/>
          <w:sz w:val="22"/>
          <w:szCs w:val="22"/>
        </w:rPr>
        <w:t xml:space="preserve"> </w:t>
      </w:r>
      <w:r w:rsidR="006B4AF2" w:rsidRPr="00717EBA">
        <w:rPr>
          <w:rFonts w:ascii="Calibri" w:hAnsi="Calibri"/>
          <w:sz w:val="22"/>
          <w:szCs w:val="22"/>
        </w:rPr>
        <w:t xml:space="preserve">“Do you need help?” </w:t>
      </w:r>
    </w:p>
    <w:p w:rsidR="007A6FF6" w:rsidRPr="00717EBA" w:rsidRDefault="007A6FF6" w:rsidP="007A6FF6">
      <w:pPr>
        <w:pStyle w:val="NoSpacing"/>
        <w:numPr>
          <w:ilvl w:val="0"/>
          <w:numId w:val="10"/>
        </w:numPr>
        <w:rPr>
          <w:rFonts w:ascii="Calibri" w:hAnsi="Calibri"/>
          <w:sz w:val="22"/>
          <w:szCs w:val="22"/>
        </w:rPr>
      </w:pPr>
      <w:r w:rsidRPr="00717EBA">
        <w:rPr>
          <w:rFonts w:ascii="Calibri" w:hAnsi="Calibri"/>
          <w:sz w:val="22"/>
          <w:szCs w:val="22"/>
        </w:rPr>
        <w:t>“</w:t>
      </w:r>
      <w:r>
        <w:rPr>
          <w:rFonts w:ascii="Calibri" w:hAnsi="Calibri"/>
          <w:sz w:val="22"/>
          <w:szCs w:val="22"/>
        </w:rPr>
        <w:t>Let’s walk home together</w:t>
      </w:r>
      <w:r w:rsidRPr="00717EBA">
        <w:rPr>
          <w:rFonts w:ascii="Calibri" w:hAnsi="Calibri"/>
          <w:sz w:val="22"/>
          <w:szCs w:val="22"/>
        </w:rPr>
        <w:t>”</w:t>
      </w:r>
    </w:p>
    <w:p w:rsidR="006B4AF2" w:rsidRPr="00717EBA" w:rsidRDefault="007A6FF6" w:rsidP="007A6FF6">
      <w:pPr>
        <w:pStyle w:val="NoSpacing"/>
        <w:numPr>
          <w:ilvl w:val="0"/>
          <w:numId w:val="10"/>
        </w:numPr>
        <w:rPr>
          <w:rFonts w:ascii="Calibri" w:hAnsi="Calibri"/>
          <w:sz w:val="22"/>
          <w:szCs w:val="22"/>
        </w:rPr>
      </w:pPr>
      <w:r w:rsidRPr="00717EBA">
        <w:rPr>
          <w:rFonts w:ascii="Calibri" w:hAnsi="Calibri"/>
          <w:sz w:val="22"/>
          <w:szCs w:val="22"/>
        </w:rPr>
        <w:t xml:space="preserve"> </w:t>
      </w:r>
      <w:r w:rsidR="006B4AF2" w:rsidRPr="00717EBA">
        <w:rPr>
          <w:rFonts w:ascii="Calibri" w:hAnsi="Calibri"/>
          <w:sz w:val="22"/>
          <w:szCs w:val="22"/>
        </w:rPr>
        <w:t xml:space="preserve">“Do you want me to call someone for you?” </w:t>
      </w:r>
    </w:p>
    <w:p w:rsidR="006B4AF2" w:rsidRPr="00717EBA" w:rsidRDefault="006B4AF2" w:rsidP="00341F3D">
      <w:pPr>
        <w:pStyle w:val="NoSpacing"/>
        <w:numPr>
          <w:ilvl w:val="0"/>
          <w:numId w:val="10"/>
        </w:numPr>
        <w:rPr>
          <w:rFonts w:ascii="Calibri" w:hAnsi="Calibri"/>
          <w:sz w:val="22"/>
          <w:szCs w:val="22"/>
        </w:rPr>
      </w:pPr>
      <w:r w:rsidRPr="00717EBA">
        <w:rPr>
          <w:rFonts w:ascii="Calibri" w:hAnsi="Calibri"/>
          <w:sz w:val="22"/>
          <w:szCs w:val="22"/>
        </w:rPr>
        <w:t>“What can I do to help you?”</w:t>
      </w:r>
    </w:p>
    <w:p w:rsidR="006B4AF2" w:rsidRPr="00717EBA" w:rsidRDefault="007A6FF6" w:rsidP="00341F3D">
      <w:pPr>
        <w:pStyle w:val="NoSpacing"/>
        <w:numPr>
          <w:ilvl w:val="0"/>
          <w:numId w:val="10"/>
        </w:numPr>
        <w:rPr>
          <w:rFonts w:ascii="Calibri" w:hAnsi="Calibri"/>
          <w:sz w:val="22"/>
          <w:szCs w:val="22"/>
        </w:rPr>
      </w:pPr>
      <w:r w:rsidRPr="00717EBA">
        <w:rPr>
          <w:rFonts w:ascii="Calibri" w:hAnsi="Calibri"/>
          <w:sz w:val="22"/>
          <w:szCs w:val="22"/>
        </w:rPr>
        <w:t xml:space="preserve"> </w:t>
      </w:r>
      <w:r w:rsidR="006B4AF2" w:rsidRPr="00717EBA">
        <w:rPr>
          <w:rFonts w:ascii="Calibri" w:hAnsi="Calibri"/>
          <w:sz w:val="22"/>
          <w:szCs w:val="22"/>
        </w:rPr>
        <w:t xml:space="preserve">“Do you want me to talk to so-and-so for you?” </w:t>
      </w:r>
    </w:p>
    <w:p w:rsidR="006B4AF2" w:rsidRPr="00717EBA" w:rsidRDefault="006B4AF2" w:rsidP="006B4AF2">
      <w:pPr>
        <w:jc w:val="center"/>
        <w:rPr>
          <w:rFonts w:ascii="Calibri" w:hAnsi="Calibri"/>
          <w:b/>
          <w:sz w:val="22"/>
          <w:szCs w:val="22"/>
        </w:rPr>
      </w:pPr>
    </w:p>
    <w:p w:rsidR="006B4AF2" w:rsidRPr="00717EBA" w:rsidRDefault="006B4AF2" w:rsidP="006B4AF2">
      <w:pPr>
        <w:pStyle w:val="NoSpacing"/>
        <w:rPr>
          <w:rFonts w:ascii="Calibri" w:hAnsi="Calibri"/>
          <w:b/>
          <w:sz w:val="22"/>
          <w:szCs w:val="22"/>
        </w:rPr>
      </w:pPr>
      <w:r w:rsidRPr="00717EBA">
        <w:rPr>
          <w:rFonts w:ascii="Calibri" w:hAnsi="Calibri"/>
          <w:b/>
          <w:sz w:val="22"/>
          <w:szCs w:val="22"/>
        </w:rPr>
        <w:t>Verbal with Potential Offender</w:t>
      </w:r>
    </w:p>
    <w:p w:rsidR="006B4AF2" w:rsidRPr="00717EBA" w:rsidRDefault="006B4AF2" w:rsidP="00341F3D">
      <w:pPr>
        <w:pStyle w:val="NoSpacing"/>
        <w:numPr>
          <w:ilvl w:val="0"/>
          <w:numId w:val="11"/>
        </w:numPr>
        <w:rPr>
          <w:rFonts w:ascii="Calibri" w:hAnsi="Calibri"/>
          <w:sz w:val="22"/>
          <w:szCs w:val="22"/>
        </w:rPr>
      </w:pPr>
      <w:r w:rsidRPr="00717EBA">
        <w:rPr>
          <w:rFonts w:ascii="Calibri" w:eastAsiaTheme="minorEastAsia" w:hAnsi="Calibri"/>
          <w:sz w:val="22"/>
          <w:szCs w:val="22"/>
        </w:rPr>
        <w:t>Introduce yourself- let the</w:t>
      </w:r>
      <w:r w:rsidR="007A6FF6">
        <w:rPr>
          <w:rFonts w:ascii="Calibri" w:eastAsiaTheme="minorEastAsia" w:hAnsi="Calibri"/>
          <w:sz w:val="22"/>
          <w:szCs w:val="22"/>
        </w:rPr>
        <w:t xml:space="preserve"> predator know the individual isn’t alone</w:t>
      </w:r>
    </w:p>
    <w:p w:rsidR="006B4AF2" w:rsidRPr="00717EBA" w:rsidRDefault="006B4AF2" w:rsidP="00341F3D">
      <w:pPr>
        <w:pStyle w:val="NoSpacing"/>
        <w:numPr>
          <w:ilvl w:val="0"/>
          <w:numId w:val="11"/>
        </w:numPr>
        <w:rPr>
          <w:rFonts w:ascii="Calibri" w:hAnsi="Calibri"/>
          <w:sz w:val="22"/>
          <w:szCs w:val="22"/>
        </w:rPr>
      </w:pPr>
      <w:r w:rsidRPr="00717EBA">
        <w:rPr>
          <w:rFonts w:ascii="Calibri" w:eastAsiaTheme="minorEastAsia" w:hAnsi="Calibri"/>
          <w:sz w:val="22"/>
          <w:szCs w:val="22"/>
        </w:rPr>
        <w:t xml:space="preserve">Engage with the individual directly by starting a completely different conversation; </w:t>
      </w:r>
      <w:r w:rsidR="00313324">
        <w:rPr>
          <w:rFonts w:ascii="Calibri" w:eastAsiaTheme="minorEastAsia" w:hAnsi="Calibri"/>
          <w:sz w:val="22"/>
          <w:szCs w:val="22"/>
        </w:rPr>
        <w:t xml:space="preserve">example- </w:t>
      </w:r>
      <w:r w:rsidRPr="00717EBA">
        <w:rPr>
          <w:rFonts w:ascii="Calibri" w:eastAsiaTheme="minorEastAsia" w:hAnsi="Calibri"/>
          <w:sz w:val="22"/>
          <w:szCs w:val="22"/>
        </w:rPr>
        <w:t>sports, directions</w:t>
      </w:r>
    </w:p>
    <w:p w:rsidR="006B4AF2" w:rsidRPr="00717EBA" w:rsidRDefault="006B4AF2" w:rsidP="00341F3D">
      <w:pPr>
        <w:pStyle w:val="NoSpacing"/>
        <w:numPr>
          <w:ilvl w:val="0"/>
          <w:numId w:val="11"/>
        </w:numPr>
        <w:rPr>
          <w:rFonts w:ascii="Calibri" w:hAnsi="Calibri"/>
          <w:sz w:val="22"/>
          <w:szCs w:val="22"/>
        </w:rPr>
      </w:pPr>
      <w:r w:rsidRPr="00717EBA">
        <w:rPr>
          <w:rFonts w:ascii="Calibri" w:eastAsiaTheme="minorEastAsia" w:hAnsi="Calibri"/>
          <w:sz w:val="22"/>
          <w:szCs w:val="22"/>
        </w:rPr>
        <w:t>Use humor to diffuse the situation</w:t>
      </w:r>
    </w:p>
    <w:p w:rsidR="006B4AF2" w:rsidRPr="00717EBA" w:rsidRDefault="006B4AF2" w:rsidP="00341F3D">
      <w:pPr>
        <w:pStyle w:val="NoSpacing"/>
        <w:numPr>
          <w:ilvl w:val="0"/>
          <w:numId w:val="11"/>
        </w:numPr>
        <w:rPr>
          <w:rFonts w:ascii="Calibri" w:hAnsi="Calibri"/>
          <w:sz w:val="22"/>
          <w:szCs w:val="22"/>
        </w:rPr>
      </w:pPr>
      <w:r w:rsidRPr="00717EBA">
        <w:rPr>
          <w:rFonts w:ascii="Calibri" w:hAnsi="Calibri"/>
          <w:sz w:val="22"/>
          <w:szCs w:val="22"/>
        </w:rPr>
        <w:t xml:space="preserve">“How would you feel if someone did that/said that to your sister/mother?” </w:t>
      </w:r>
    </w:p>
    <w:p w:rsidR="006B4AF2" w:rsidRPr="00717EBA" w:rsidRDefault="006B4AF2" w:rsidP="006B4AF2">
      <w:pPr>
        <w:pStyle w:val="NoSpacing"/>
        <w:numPr>
          <w:ilvl w:val="0"/>
          <w:numId w:val="11"/>
        </w:numPr>
        <w:rPr>
          <w:rFonts w:ascii="Calibri" w:hAnsi="Calibri"/>
          <w:sz w:val="22"/>
          <w:szCs w:val="22"/>
        </w:rPr>
      </w:pPr>
      <w:r w:rsidRPr="00717EBA">
        <w:rPr>
          <w:rFonts w:ascii="Calibri" w:hAnsi="Calibri"/>
          <w:sz w:val="22"/>
          <w:szCs w:val="22"/>
        </w:rPr>
        <w:t xml:space="preserve">“I don’t like what you just said.” </w:t>
      </w:r>
    </w:p>
    <w:p w:rsidR="006B4AF2" w:rsidRPr="00717EBA" w:rsidRDefault="006B4AF2" w:rsidP="006B4AF2">
      <w:pPr>
        <w:pStyle w:val="NoSpacing"/>
        <w:rPr>
          <w:rFonts w:ascii="Calibri" w:hAnsi="Calibri" w:cs="Calibri"/>
          <w:color w:val="000000"/>
          <w:sz w:val="22"/>
          <w:szCs w:val="22"/>
        </w:rPr>
      </w:pPr>
    </w:p>
    <w:p w:rsidR="006B4AF2" w:rsidRPr="00717EBA" w:rsidRDefault="006B4AF2" w:rsidP="006B4AF2">
      <w:pPr>
        <w:pStyle w:val="NoSpacing"/>
        <w:rPr>
          <w:rFonts w:ascii="Calibri" w:hAnsi="Calibri"/>
          <w:b/>
          <w:sz w:val="22"/>
          <w:szCs w:val="22"/>
        </w:rPr>
      </w:pPr>
      <w:r w:rsidRPr="00717EBA">
        <w:rPr>
          <w:rFonts w:ascii="Calibri" w:hAnsi="Calibri"/>
          <w:b/>
          <w:sz w:val="22"/>
          <w:szCs w:val="22"/>
        </w:rPr>
        <w:t>Non-Verbal Tactics</w:t>
      </w:r>
      <w:r w:rsidR="00313324">
        <w:rPr>
          <w:rFonts w:ascii="Calibri" w:hAnsi="Calibri"/>
          <w:b/>
          <w:sz w:val="22"/>
          <w:szCs w:val="22"/>
        </w:rPr>
        <w:t xml:space="preserve"> for both</w:t>
      </w:r>
    </w:p>
    <w:p w:rsidR="00313324" w:rsidRPr="00313324" w:rsidRDefault="006B4AF2" w:rsidP="00313324">
      <w:pPr>
        <w:pStyle w:val="NoSpacing"/>
        <w:numPr>
          <w:ilvl w:val="0"/>
          <w:numId w:val="11"/>
        </w:numPr>
        <w:rPr>
          <w:rFonts w:ascii="Calibri" w:hAnsi="Calibri"/>
          <w:sz w:val="22"/>
          <w:szCs w:val="22"/>
        </w:rPr>
      </w:pPr>
      <w:r w:rsidRPr="00717EBA">
        <w:rPr>
          <w:rFonts w:ascii="Calibri" w:eastAsiaTheme="minorEastAsia" w:hAnsi="Calibri"/>
          <w:sz w:val="22"/>
          <w:szCs w:val="22"/>
        </w:rPr>
        <w:t>Get in line of vision and catch their eye</w:t>
      </w:r>
    </w:p>
    <w:p w:rsidR="007A6FF6" w:rsidRPr="00717EBA" w:rsidRDefault="007A6FF6" w:rsidP="00341F3D">
      <w:pPr>
        <w:pStyle w:val="NoSpacing"/>
        <w:numPr>
          <w:ilvl w:val="0"/>
          <w:numId w:val="12"/>
        </w:numPr>
        <w:rPr>
          <w:rFonts w:ascii="Calibri" w:hAnsi="Calibri"/>
          <w:sz w:val="22"/>
          <w:szCs w:val="22"/>
        </w:rPr>
      </w:pPr>
      <w:r>
        <w:rPr>
          <w:rFonts w:ascii="Calibri" w:eastAsiaTheme="minorEastAsia" w:hAnsi="Calibri"/>
          <w:sz w:val="22"/>
          <w:szCs w:val="22"/>
        </w:rPr>
        <w:t>Take a group photo to document what the p</w:t>
      </w:r>
      <w:r w:rsidR="00F37147">
        <w:rPr>
          <w:rFonts w:ascii="Calibri" w:eastAsiaTheme="minorEastAsia" w:hAnsi="Calibri"/>
          <w:sz w:val="22"/>
          <w:szCs w:val="22"/>
        </w:rPr>
        <w:t>otential offender</w:t>
      </w:r>
      <w:r>
        <w:rPr>
          <w:rFonts w:ascii="Calibri" w:eastAsiaTheme="minorEastAsia" w:hAnsi="Calibri"/>
          <w:sz w:val="22"/>
          <w:szCs w:val="22"/>
        </w:rPr>
        <w:t xml:space="preserve"> looks like</w:t>
      </w:r>
    </w:p>
    <w:p w:rsidR="006B4AF2" w:rsidRPr="00717EBA" w:rsidRDefault="006B4AF2" w:rsidP="00341F3D">
      <w:pPr>
        <w:pStyle w:val="NoSpacing"/>
        <w:numPr>
          <w:ilvl w:val="0"/>
          <w:numId w:val="12"/>
        </w:numPr>
        <w:rPr>
          <w:rFonts w:ascii="Calibri" w:hAnsi="Calibri"/>
          <w:sz w:val="22"/>
          <w:szCs w:val="22"/>
        </w:rPr>
      </w:pPr>
      <w:r w:rsidRPr="00717EBA">
        <w:rPr>
          <w:rFonts w:ascii="Calibri" w:eastAsiaTheme="minorEastAsia" w:hAnsi="Calibri"/>
          <w:sz w:val="22"/>
          <w:szCs w:val="22"/>
        </w:rPr>
        <w:t>Ask/Assess situation with a thumbs up/down</w:t>
      </w:r>
    </w:p>
    <w:p w:rsidR="006B4AF2" w:rsidRPr="00717EBA" w:rsidRDefault="006B4AF2" w:rsidP="00341F3D">
      <w:pPr>
        <w:pStyle w:val="NoSpacing"/>
        <w:numPr>
          <w:ilvl w:val="0"/>
          <w:numId w:val="12"/>
        </w:numPr>
        <w:rPr>
          <w:rFonts w:ascii="Calibri" w:hAnsi="Calibri"/>
          <w:sz w:val="22"/>
          <w:szCs w:val="22"/>
        </w:rPr>
      </w:pPr>
      <w:r w:rsidRPr="00717EBA">
        <w:rPr>
          <w:rFonts w:ascii="Calibri" w:eastAsiaTheme="minorEastAsia" w:hAnsi="Calibri"/>
          <w:sz w:val="22"/>
          <w:szCs w:val="22"/>
        </w:rPr>
        <w:lastRenderedPageBreak/>
        <w:t>Wave to your friend to indicate you are leaving</w:t>
      </w:r>
      <w:r w:rsidR="007A6FF6">
        <w:rPr>
          <w:rFonts w:ascii="Calibri" w:eastAsiaTheme="minorEastAsia" w:hAnsi="Calibri"/>
          <w:sz w:val="22"/>
          <w:szCs w:val="22"/>
        </w:rPr>
        <w:t xml:space="preserve"> to get them to come with you</w:t>
      </w:r>
    </w:p>
    <w:p w:rsidR="006B4AF2" w:rsidRPr="00717EBA" w:rsidRDefault="006B4AF2" w:rsidP="00341F3D">
      <w:pPr>
        <w:pStyle w:val="NoSpacing"/>
        <w:numPr>
          <w:ilvl w:val="0"/>
          <w:numId w:val="12"/>
        </w:numPr>
        <w:rPr>
          <w:rFonts w:ascii="Calibri" w:hAnsi="Calibri"/>
          <w:sz w:val="22"/>
          <w:szCs w:val="22"/>
        </w:rPr>
      </w:pPr>
      <w:r w:rsidRPr="00717EBA">
        <w:rPr>
          <w:rFonts w:ascii="Calibri" w:hAnsi="Calibri"/>
          <w:sz w:val="22"/>
          <w:szCs w:val="22"/>
        </w:rPr>
        <w:t xml:space="preserve">Text </w:t>
      </w:r>
      <w:r w:rsidR="00313324">
        <w:rPr>
          <w:rFonts w:ascii="Calibri" w:hAnsi="Calibri"/>
          <w:sz w:val="22"/>
          <w:szCs w:val="22"/>
        </w:rPr>
        <w:t xml:space="preserve">or call </w:t>
      </w:r>
      <w:r w:rsidRPr="00717EBA">
        <w:rPr>
          <w:rFonts w:ascii="Calibri" w:hAnsi="Calibri"/>
          <w:sz w:val="22"/>
          <w:szCs w:val="22"/>
        </w:rPr>
        <w:t xml:space="preserve">the Volunteer </w:t>
      </w:r>
    </w:p>
    <w:p w:rsidR="006B4AF2" w:rsidRPr="00717EBA" w:rsidRDefault="006B4AF2" w:rsidP="00341F3D">
      <w:pPr>
        <w:pStyle w:val="NoSpacing"/>
        <w:numPr>
          <w:ilvl w:val="0"/>
          <w:numId w:val="12"/>
        </w:numPr>
        <w:rPr>
          <w:rFonts w:ascii="Calibri" w:hAnsi="Calibri"/>
          <w:sz w:val="22"/>
          <w:szCs w:val="22"/>
        </w:rPr>
      </w:pPr>
      <w:r w:rsidRPr="00717EBA">
        <w:rPr>
          <w:rFonts w:ascii="Calibri" w:hAnsi="Calibri"/>
          <w:sz w:val="22"/>
          <w:szCs w:val="22"/>
        </w:rPr>
        <w:t xml:space="preserve">Use a distraction to get the </w:t>
      </w:r>
      <w:r w:rsidR="007A6FF6">
        <w:rPr>
          <w:rFonts w:ascii="Calibri" w:hAnsi="Calibri"/>
          <w:sz w:val="22"/>
          <w:szCs w:val="22"/>
        </w:rPr>
        <w:t>predator</w:t>
      </w:r>
      <w:r w:rsidR="00313324">
        <w:rPr>
          <w:rFonts w:ascii="Calibri" w:hAnsi="Calibri"/>
          <w:sz w:val="22"/>
          <w:szCs w:val="22"/>
        </w:rPr>
        <w:t>’</w:t>
      </w:r>
      <w:r w:rsidR="007A6FF6">
        <w:rPr>
          <w:rFonts w:ascii="Calibri" w:hAnsi="Calibri"/>
          <w:sz w:val="22"/>
          <w:szCs w:val="22"/>
        </w:rPr>
        <w:t>s</w:t>
      </w:r>
      <w:r w:rsidRPr="00717EBA">
        <w:rPr>
          <w:rFonts w:ascii="Calibri" w:hAnsi="Calibri"/>
          <w:sz w:val="22"/>
          <w:szCs w:val="22"/>
        </w:rPr>
        <w:t xml:space="preserve"> attention</w:t>
      </w:r>
    </w:p>
    <w:p w:rsidR="006B4AF2" w:rsidRPr="00717EBA" w:rsidRDefault="006B4AF2" w:rsidP="00341F3D">
      <w:pPr>
        <w:pStyle w:val="NoSpacing"/>
        <w:numPr>
          <w:ilvl w:val="0"/>
          <w:numId w:val="12"/>
        </w:numPr>
        <w:rPr>
          <w:rFonts w:ascii="Calibri" w:eastAsiaTheme="minorEastAsia" w:hAnsi="Calibri"/>
          <w:sz w:val="22"/>
          <w:szCs w:val="22"/>
        </w:rPr>
      </w:pPr>
      <w:r w:rsidRPr="00717EBA">
        <w:rPr>
          <w:rFonts w:ascii="Calibri" w:eastAsiaTheme="minorEastAsia" w:hAnsi="Calibri"/>
          <w:sz w:val="22"/>
          <w:szCs w:val="22"/>
        </w:rPr>
        <w:t>Strike up a conversation with someone nearby to physically get closer</w:t>
      </w:r>
    </w:p>
    <w:p w:rsidR="006B4AF2" w:rsidRPr="00717EBA" w:rsidRDefault="006B4AF2" w:rsidP="00341F3D">
      <w:pPr>
        <w:pStyle w:val="NoSpacing"/>
        <w:numPr>
          <w:ilvl w:val="0"/>
          <w:numId w:val="12"/>
        </w:numPr>
        <w:rPr>
          <w:rFonts w:ascii="Calibri" w:hAnsi="Calibri"/>
          <w:sz w:val="22"/>
          <w:szCs w:val="22"/>
        </w:rPr>
      </w:pPr>
      <w:r w:rsidRPr="00717EBA">
        <w:rPr>
          <w:rFonts w:ascii="Calibri" w:eastAsiaTheme="minorEastAsia" w:hAnsi="Calibri"/>
          <w:sz w:val="22"/>
          <w:szCs w:val="22"/>
        </w:rPr>
        <w:t xml:space="preserve">Walk towards the two, alone or with others, and </w:t>
      </w:r>
      <w:r w:rsidR="00D26F2B">
        <w:rPr>
          <w:rFonts w:ascii="Calibri" w:eastAsiaTheme="minorEastAsia" w:hAnsi="Calibri"/>
          <w:sz w:val="22"/>
          <w:szCs w:val="22"/>
        </w:rPr>
        <w:t>engage in conversation</w:t>
      </w:r>
    </w:p>
    <w:p w:rsidR="006B4AF2" w:rsidRPr="00717EBA" w:rsidRDefault="006B4AF2" w:rsidP="00341F3D">
      <w:pPr>
        <w:pStyle w:val="NoSpacing"/>
        <w:numPr>
          <w:ilvl w:val="0"/>
          <w:numId w:val="12"/>
        </w:numPr>
        <w:rPr>
          <w:rFonts w:ascii="Calibri" w:hAnsi="Calibri"/>
          <w:sz w:val="22"/>
          <w:szCs w:val="22"/>
        </w:rPr>
      </w:pPr>
      <w:r w:rsidRPr="00717EBA">
        <w:rPr>
          <w:rFonts w:ascii="Calibri" w:eastAsiaTheme="minorEastAsia" w:hAnsi="Calibri"/>
          <w:sz w:val="22"/>
          <w:szCs w:val="22"/>
        </w:rPr>
        <w:t>Make a show of picking up the phone to indicate you are alerting others</w:t>
      </w:r>
    </w:p>
    <w:p w:rsidR="006B4AF2" w:rsidRPr="00717EBA" w:rsidRDefault="006B4AF2" w:rsidP="00341F3D">
      <w:pPr>
        <w:pStyle w:val="NoSpacing"/>
        <w:numPr>
          <w:ilvl w:val="0"/>
          <w:numId w:val="12"/>
        </w:numPr>
        <w:rPr>
          <w:rFonts w:ascii="Calibri" w:eastAsiaTheme="minorEastAsia" w:hAnsi="Calibri"/>
          <w:sz w:val="22"/>
          <w:szCs w:val="22"/>
        </w:rPr>
      </w:pPr>
      <w:r w:rsidRPr="00717EBA">
        <w:rPr>
          <w:rFonts w:ascii="Calibri" w:eastAsiaTheme="minorEastAsia" w:hAnsi="Calibri"/>
          <w:sz w:val="22"/>
          <w:szCs w:val="22"/>
        </w:rPr>
        <w:t xml:space="preserve">Physically pull the individual away </w:t>
      </w:r>
    </w:p>
    <w:p w:rsidR="005E2BAA" w:rsidRPr="00717EBA" w:rsidRDefault="005E2BAA" w:rsidP="005E2BAA">
      <w:pPr>
        <w:pStyle w:val="NoSpacing"/>
        <w:rPr>
          <w:rFonts w:ascii="Calibri" w:eastAsiaTheme="minorEastAsia" w:hAnsi="Calibri"/>
          <w:sz w:val="22"/>
          <w:szCs w:val="22"/>
        </w:rPr>
      </w:pPr>
    </w:p>
    <w:p w:rsidR="002A2FE4" w:rsidRPr="00717EBA" w:rsidRDefault="002A2FE4">
      <w:pPr>
        <w:rPr>
          <w:rFonts w:ascii="Calibri" w:eastAsiaTheme="majorEastAsia" w:hAnsi="Calibri" w:cstheme="majorBidi"/>
          <w:i/>
          <w:iCs/>
          <w:color w:val="4F81BD" w:themeColor="accent1"/>
          <w:spacing w:val="15"/>
          <w:sz w:val="22"/>
          <w:szCs w:val="22"/>
        </w:rPr>
      </w:pPr>
      <w:r w:rsidRPr="00717EBA">
        <w:rPr>
          <w:rFonts w:ascii="Calibri" w:hAnsi="Calibri"/>
          <w:sz w:val="22"/>
          <w:szCs w:val="22"/>
        </w:rPr>
        <w:br w:type="page"/>
      </w:r>
    </w:p>
    <w:p w:rsidR="005E2BAA" w:rsidRPr="00717EBA" w:rsidRDefault="005E2BAA" w:rsidP="003174D9">
      <w:pPr>
        <w:pStyle w:val="Subtitle"/>
        <w:outlineLvl w:val="1"/>
        <w:rPr>
          <w:rFonts w:ascii="Calibri" w:hAnsi="Calibri"/>
          <w:sz w:val="22"/>
          <w:szCs w:val="22"/>
        </w:rPr>
      </w:pPr>
      <w:bookmarkStart w:id="16" w:name="_Toc427665770"/>
      <w:r w:rsidRPr="00717EBA">
        <w:rPr>
          <w:rFonts w:ascii="Calibri" w:hAnsi="Calibri"/>
          <w:sz w:val="22"/>
          <w:szCs w:val="22"/>
        </w:rPr>
        <w:lastRenderedPageBreak/>
        <w:t>Safety Plan Basics</w:t>
      </w:r>
      <w:bookmarkEnd w:id="16"/>
    </w:p>
    <w:p w:rsidR="005E2BAA" w:rsidRPr="00717EBA" w:rsidRDefault="005E2BAA" w:rsidP="005E2BAA">
      <w:pPr>
        <w:pStyle w:val="NoSpacing"/>
        <w:rPr>
          <w:rFonts w:ascii="Calibri" w:hAnsi="Calibri"/>
          <w:sz w:val="22"/>
          <w:szCs w:val="22"/>
        </w:rPr>
      </w:pPr>
      <w:r w:rsidRPr="00717EBA">
        <w:rPr>
          <w:rFonts w:ascii="Calibri" w:hAnsi="Calibri"/>
          <w:sz w:val="22"/>
          <w:szCs w:val="22"/>
        </w:rPr>
        <w:t>Safety Plans are personalized, practical steps that can help</w:t>
      </w:r>
      <w:r w:rsidR="00CC7BF9" w:rsidRPr="00717EBA">
        <w:rPr>
          <w:rFonts w:ascii="Calibri" w:hAnsi="Calibri"/>
          <w:sz w:val="22"/>
          <w:szCs w:val="22"/>
        </w:rPr>
        <w:t xml:space="preserve"> you </w:t>
      </w:r>
      <w:r w:rsidRPr="00717EBA">
        <w:rPr>
          <w:rFonts w:ascii="Calibri" w:hAnsi="Calibri"/>
          <w:sz w:val="22"/>
          <w:szCs w:val="22"/>
        </w:rPr>
        <w:t xml:space="preserve">manage </w:t>
      </w:r>
      <w:r w:rsidR="00CC7BF9" w:rsidRPr="00717EBA">
        <w:rPr>
          <w:rFonts w:ascii="Calibri" w:hAnsi="Calibri"/>
          <w:sz w:val="22"/>
          <w:szCs w:val="22"/>
        </w:rPr>
        <w:t xml:space="preserve">your </w:t>
      </w:r>
      <w:r w:rsidRPr="00717EBA">
        <w:rPr>
          <w:rFonts w:ascii="Calibri" w:hAnsi="Calibri"/>
          <w:sz w:val="22"/>
          <w:szCs w:val="22"/>
        </w:rPr>
        <w:t xml:space="preserve">security following an incident.  Each safety plan is unique, and therefore, should be tailored to the circumstances of </w:t>
      </w:r>
      <w:r w:rsidR="00CC7BF9" w:rsidRPr="00717EBA">
        <w:rPr>
          <w:rFonts w:ascii="Calibri" w:hAnsi="Calibri"/>
          <w:sz w:val="22"/>
          <w:szCs w:val="22"/>
        </w:rPr>
        <w:t>a particular</w:t>
      </w:r>
      <w:r w:rsidRPr="00717EBA">
        <w:rPr>
          <w:rFonts w:ascii="Calibri" w:hAnsi="Calibri"/>
          <w:sz w:val="22"/>
          <w:szCs w:val="22"/>
        </w:rPr>
        <w:t xml:space="preserve"> incident and the needs.  Not all incidents require a safety plan.  However, </w:t>
      </w:r>
      <w:r w:rsidR="00CC7BF9" w:rsidRPr="00717EBA">
        <w:rPr>
          <w:rFonts w:ascii="Calibri" w:hAnsi="Calibri"/>
          <w:sz w:val="22"/>
          <w:szCs w:val="22"/>
        </w:rPr>
        <w:t>you</w:t>
      </w:r>
      <w:r w:rsidRPr="00717EBA">
        <w:rPr>
          <w:rFonts w:ascii="Calibri" w:hAnsi="Calibri"/>
          <w:sz w:val="22"/>
          <w:szCs w:val="22"/>
        </w:rPr>
        <w:t xml:space="preserve"> have a right to request help from a staff member to create a tailored safety plan.  </w:t>
      </w:r>
      <w:r w:rsidRPr="00717EBA">
        <w:rPr>
          <w:rFonts w:ascii="Calibri" w:hAnsi="Calibri"/>
          <w:color w:val="FF0000"/>
          <w:sz w:val="22"/>
          <w:szCs w:val="22"/>
        </w:rPr>
        <w:t xml:space="preserve"> </w:t>
      </w:r>
    </w:p>
    <w:p w:rsidR="005E2BAA" w:rsidRPr="00717EBA" w:rsidRDefault="005E2BAA" w:rsidP="005E2BAA">
      <w:pPr>
        <w:pStyle w:val="NoSpacing"/>
        <w:rPr>
          <w:rFonts w:ascii="Calibri" w:hAnsi="Calibri"/>
          <w:sz w:val="22"/>
          <w:szCs w:val="22"/>
        </w:rPr>
      </w:pPr>
    </w:p>
    <w:p w:rsidR="005E2BAA" w:rsidRPr="00717EBA" w:rsidRDefault="005E2BAA" w:rsidP="005E2BAA">
      <w:pPr>
        <w:pStyle w:val="NoSpacing"/>
        <w:rPr>
          <w:rFonts w:ascii="Calibri" w:hAnsi="Calibri"/>
          <w:b/>
          <w:sz w:val="22"/>
          <w:szCs w:val="22"/>
        </w:rPr>
      </w:pPr>
      <w:r w:rsidRPr="00717EBA">
        <w:rPr>
          <w:rFonts w:ascii="Calibri" w:hAnsi="Calibri"/>
          <w:b/>
          <w:sz w:val="22"/>
          <w:szCs w:val="22"/>
        </w:rPr>
        <w:t>Main reasons for a Safety Plan</w:t>
      </w:r>
      <w:r w:rsidR="00D26F2B">
        <w:rPr>
          <w:rFonts w:ascii="Calibri" w:hAnsi="Calibri"/>
          <w:b/>
          <w:sz w:val="22"/>
          <w:szCs w:val="22"/>
        </w:rPr>
        <w:t>:</w:t>
      </w:r>
    </w:p>
    <w:p w:rsidR="005E2BAA" w:rsidRPr="00717EBA" w:rsidRDefault="005E2BAA" w:rsidP="00341F3D">
      <w:pPr>
        <w:pStyle w:val="NoSpacing"/>
        <w:numPr>
          <w:ilvl w:val="0"/>
          <w:numId w:val="16"/>
        </w:numPr>
        <w:rPr>
          <w:rFonts w:ascii="Calibri" w:hAnsi="Calibri"/>
          <w:sz w:val="22"/>
          <w:szCs w:val="22"/>
        </w:rPr>
      </w:pPr>
      <w:r w:rsidRPr="00717EBA">
        <w:rPr>
          <w:rFonts w:ascii="Calibri" w:hAnsi="Calibri"/>
          <w:sz w:val="22"/>
          <w:szCs w:val="22"/>
        </w:rPr>
        <w:t xml:space="preserve">Exploring on-going risks and concerns associated with the incident </w:t>
      </w:r>
    </w:p>
    <w:p w:rsidR="005E2BAA" w:rsidRPr="00717EBA" w:rsidRDefault="005E2BAA" w:rsidP="00341F3D">
      <w:pPr>
        <w:pStyle w:val="NoSpacing"/>
        <w:numPr>
          <w:ilvl w:val="0"/>
          <w:numId w:val="16"/>
        </w:numPr>
        <w:rPr>
          <w:rFonts w:ascii="Calibri" w:hAnsi="Calibri"/>
          <w:sz w:val="22"/>
          <w:szCs w:val="22"/>
        </w:rPr>
      </w:pPr>
      <w:r w:rsidRPr="00717EBA">
        <w:rPr>
          <w:rFonts w:ascii="Calibri" w:hAnsi="Calibri"/>
          <w:sz w:val="22"/>
          <w:szCs w:val="22"/>
        </w:rPr>
        <w:t xml:space="preserve">Assessing strategies on how to respond when a perceived threat is present </w:t>
      </w:r>
    </w:p>
    <w:p w:rsidR="005E2BAA" w:rsidRPr="00717EBA" w:rsidRDefault="005E2BAA" w:rsidP="00341F3D">
      <w:pPr>
        <w:pStyle w:val="NoSpacing"/>
        <w:numPr>
          <w:ilvl w:val="0"/>
          <w:numId w:val="16"/>
        </w:numPr>
        <w:rPr>
          <w:rFonts w:ascii="Calibri" w:hAnsi="Calibri"/>
          <w:sz w:val="22"/>
          <w:szCs w:val="22"/>
        </w:rPr>
      </w:pPr>
      <w:r w:rsidRPr="00717EBA">
        <w:rPr>
          <w:rFonts w:ascii="Calibri" w:hAnsi="Calibri"/>
          <w:sz w:val="22"/>
          <w:szCs w:val="22"/>
        </w:rPr>
        <w:t xml:space="preserve">Maintaining </w:t>
      </w:r>
      <w:r w:rsidR="00CC7BF9" w:rsidRPr="00717EBA">
        <w:rPr>
          <w:rFonts w:ascii="Calibri" w:hAnsi="Calibri"/>
          <w:sz w:val="22"/>
          <w:szCs w:val="22"/>
        </w:rPr>
        <w:t>your</w:t>
      </w:r>
      <w:r w:rsidR="00D26F2B">
        <w:rPr>
          <w:rFonts w:ascii="Calibri" w:hAnsi="Calibri"/>
          <w:sz w:val="22"/>
          <w:szCs w:val="22"/>
        </w:rPr>
        <w:t xml:space="preserve"> safety and well-being</w:t>
      </w:r>
      <w:r w:rsidRPr="00717EBA">
        <w:rPr>
          <w:rFonts w:ascii="Calibri" w:hAnsi="Calibri"/>
          <w:sz w:val="22"/>
          <w:szCs w:val="22"/>
        </w:rPr>
        <w:t xml:space="preserve"> </w:t>
      </w:r>
    </w:p>
    <w:p w:rsidR="005E2BAA" w:rsidRPr="00717EBA" w:rsidRDefault="005E2BAA" w:rsidP="005E2BAA">
      <w:pPr>
        <w:pStyle w:val="NoSpacing"/>
        <w:rPr>
          <w:rFonts w:ascii="Calibri" w:hAnsi="Calibri"/>
          <w:b/>
          <w:sz w:val="22"/>
          <w:szCs w:val="22"/>
        </w:rPr>
      </w:pPr>
    </w:p>
    <w:p w:rsidR="005E2BAA" w:rsidRPr="00717EBA" w:rsidRDefault="005E2BAA" w:rsidP="005E2BAA">
      <w:pPr>
        <w:pStyle w:val="NoSpacing"/>
        <w:rPr>
          <w:rFonts w:ascii="Calibri" w:hAnsi="Calibri"/>
          <w:b/>
          <w:sz w:val="22"/>
          <w:szCs w:val="22"/>
        </w:rPr>
      </w:pPr>
      <w:r w:rsidRPr="00717EBA">
        <w:rPr>
          <w:rFonts w:ascii="Calibri" w:hAnsi="Calibri"/>
          <w:b/>
          <w:sz w:val="22"/>
          <w:szCs w:val="22"/>
        </w:rPr>
        <w:t xml:space="preserve">Purpose of a </w:t>
      </w:r>
      <w:r w:rsidR="00D26F2B">
        <w:rPr>
          <w:rFonts w:ascii="Calibri" w:hAnsi="Calibri"/>
          <w:b/>
          <w:sz w:val="22"/>
          <w:szCs w:val="22"/>
        </w:rPr>
        <w:t>Safety Plan:</w:t>
      </w:r>
    </w:p>
    <w:p w:rsidR="005E2BAA" w:rsidRPr="00717EBA" w:rsidRDefault="005E2BAA" w:rsidP="00341F3D">
      <w:pPr>
        <w:pStyle w:val="NoSpacing"/>
        <w:numPr>
          <w:ilvl w:val="0"/>
          <w:numId w:val="13"/>
        </w:numPr>
        <w:rPr>
          <w:rFonts w:ascii="Calibri" w:hAnsi="Calibri"/>
          <w:sz w:val="22"/>
          <w:szCs w:val="22"/>
        </w:rPr>
      </w:pPr>
      <w:r w:rsidRPr="00717EBA">
        <w:rPr>
          <w:rFonts w:ascii="Calibri" w:hAnsi="Calibri"/>
          <w:sz w:val="22"/>
          <w:szCs w:val="22"/>
        </w:rPr>
        <w:t xml:space="preserve">To assist </w:t>
      </w:r>
      <w:r w:rsidR="00CC7BF9" w:rsidRPr="00717EBA">
        <w:rPr>
          <w:rFonts w:ascii="Calibri" w:hAnsi="Calibri"/>
          <w:sz w:val="22"/>
          <w:szCs w:val="22"/>
        </w:rPr>
        <w:t>you</w:t>
      </w:r>
      <w:r w:rsidRPr="00717EBA">
        <w:rPr>
          <w:rFonts w:ascii="Calibri" w:hAnsi="Calibri"/>
          <w:sz w:val="22"/>
          <w:szCs w:val="22"/>
        </w:rPr>
        <w:t xml:space="preserve"> in identifying strategie</w:t>
      </w:r>
      <w:r w:rsidR="00D26F2B">
        <w:rPr>
          <w:rFonts w:ascii="Calibri" w:hAnsi="Calibri"/>
          <w:sz w:val="22"/>
          <w:szCs w:val="22"/>
        </w:rPr>
        <w:t>s for mitigating on-going risks</w:t>
      </w:r>
    </w:p>
    <w:p w:rsidR="005E2BAA" w:rsidRPr="00717EBA" w:rsidRDefault="005E2BAA" w:rsidP="00341F3D">
      <w:pPr>
        <w:pStyle w:val="NoSpacing"/>
        <w:numPr>
          <w:ilvl w:val="0"/>
          <w:numId w:val="13"/>
        </w:numPr>
        <w:rPr>
          <w:rFonts w:ascii="Calibri" w:hAnsi="Calibri"/>
          <w:sz w:val="22"/>
          <w:szCs w:val="22"/>
        </w:rPr>
      </w:pPr>
      <w:r w:rsidRPr="00717EBA">
        <w:rPr>
          <w:rFonts w:ascii="Calibri" w:hAnsi="Calibri"/>
          <w:sz w:val="22"/>
          <w:szCs w:val="22"/>
        </w:rPr>
        <w:t>To outline possible responses and resources in inst</w:t>
      </w:r>
      <w:r w:rsidR="00D26F2B">
        <w:rPr>
          <w:rFonts w:ascii="Calibri" w:hAnsi="Calibri"/>
          <w:sz w:val="22"/>
          <w:szCs w:val="22"/>
        </w:rPr>
        <w:t>ances of potential future harm</w:t>
      </w:r>
    </w:p>
    <w:p w:rsidR="005E2BAA" w:rsidRPr="00717EBA" w:rsidRDefault="005E2BAA" w:rsidP="00341F3D">
      <w:pPr>
        <w:pStyle w:val="NoSpacing"/>
        <w:numPr>
          <w:ilvl w:val="0"/>
          <w:numId w:val="13"/>
        </w:numPr>
        <w:rPr>
          <w:rFonts w:ascii="Calibri" w:hAnsi="Calibri"/>
          <w:sz w:val="22"/>
          <w:szCs w:val="22"/>
        </w:rPr>
      </w:pPr>
      <w:r w:rsidRPr="00717EBA">
        <w:rPr>
          <w:rFonts w:ascii="Calibri" w:hAnsi="Calibri"/>
          <w:sz w:val="22"/>
          <w:szCs w:val="22"/>
        </w:rPr>
        <w:t xml:space="preserve">To strengthen the partnership between </w:t>
      </w:r>
      <w:r w:rsidR="00CC7BF9" w:rsidRPr="00717EBA">
        <w:rPr>
          <w:rFonts w:ascii="Calibri" w:hAnsi="Calibri"/>
          <w:sz w:val="22"/>
          <w:szCs w:val="22"/>
        </w:rPr>
        <w:t>you and staff in promoting your</w:t>
      </w:r>
      <w:r w:rsidRPr="00717EBA">
        <w:rPr>
          <w:rFonts w:ascii="Calibri" w:hAnsi="Calibri"/>
          <w:sz w:val="22"/>
          <w:szCs w:val="22"/>
        </w:rPr>
        <w:t xml:space="preserve"> on-going safety an</w:t>
      </w:r>
      <w:r w:rsidR="00D26F2B">
        <w:rPr>
          <w:rFonts w:ascii="Calibri" w:hAnsi="Calibri"/>
          <w:sz w:val="22"/>
          <w:szCs w:val="22"/>
        </w:rPr>
        <w:t>d security and well-being</w:t>
      </w:r>
    </w:p>
    <w:p w:rsidR="005E2BAA" w:rsidRPr="00717EBA" w:rsidRDefault="005E2BAA" w:rsidP="00341F3D">
      <w:pPr>
        <w:pStyle w:val="NoSpacing"/>
        <w:numPr>
          <w:ilvl w:val="0"/>
          <w:numId w:val="13"/>
        </w:numPr>
        <w:rPr>
          <w:rFonts w:ascii="Calibri" w:hAnsi="Calibri"/>
          <w:sz w:val="22"/>
          <w:szCs w:val="22"/>
        </w:rPr>
      </w:pPr>
      <w:r w:rsidRPr="00717EBA">
        <w:rPr>
          <w:rFonts w:ascii="Calibri" w:hAnsi="Calibri"/>
          <w:sz w:val="22"/>
          <w:szCs w:val="22"/>
        </w:rPr>
        <w:t xml:space="preserve">To empower </w:t>
      </w:r>
      <w:r w:rsidR="00CC7BF9" w:rsidRPr="00717EBA">
        <w:rPr>
          <w:rFonts w:ascii="Calibri" w:hAnsi="Calibri"/>
          <w:sz w:val="22"/>
          <w:szCs w:val="22"/>
        </w:rPr>
        <w:t>you</w:t>
      </w:r>
      <w:r w:rsidRPr="00717EBA">
        <w:rPr>
          <w:rFonts w:ascii="Calibri" w:hAnsi="Calibri"/>
          <w:sz w:val="22"/>
          <w:szCs w:val="22"/>
        </w:rPr>
        <w:t xml:space="preserve"> to reclaim a sense of safety and security by addressing safety a</w:t>
      </w:r>
      <w:r w:rsidR="00D26F2B">
        <w:rPr>
          <w:rFonts w:ascii="Calibri" w:hAnsi="Calibri"/>
          <w:sz w:val="22"/>
          <w:szCs w:val="22"/>
        </w:rPr>
        <w:t>nd security needs and concerns</w:t>
      </w:r>
    </w:p>
    <w:p w:rsidR="005E2BAA" w:rsidRPr="00717EBA" w:rsidRDefault="005E2BAA" w:rsidP="005E2BAA">
      <w:pPr>
        <w:pStyle w:val="NoSpacing"/>
        <w:rPr>
          <w:rFonts w:ascii="Calibri" w:hAnsi="Calibri"/>
          <w:b/>
          <w:sz w:val="22"/>
          <w:szCs w:val="22"/>
        </w:rPr>
      </w:pPr>
    </w:p>
    <w:p w:rsidR="005E2BAA" w:rsidRPr="00717EBA" w:rsidRDefault="005E2BAA" w:rsidP="005E2BAA">
      <w:pPr>
        <w:pStyle w:val="NoSpacing"/>
        <w:rPr>
          <w:rFonts w:ascii="Calibri" w:hAnsi="Calibri"/>
          <w:b/>
          <w:sz w:val="22"/>
          <w:szCs w:val="22"/>
        </w:rPr>
      </w:pPr>
      <w:r w:rsidRPr="00717EBA">
        <w:rPr>
          <w:rFonts w:ascii="Calibri" w:hAnsi="Calibri"/>
          <w:b/>
          <w:sz w:val="22"/>
          <w:szCs w:val="22"/>
        </w:rPr>
        <w:t xml:space="preserve">Safety Plans </w:t>
      </w:r>
      <w:r w:rsidR="00D26F2B">
        <w:rPr>
          <w:rFonts w:ascii="Calibri" w:hAnsi="Calibri"/>
          <w:b/>
          <w:sz w:val="22"/>
          <w:szCs w:val="22"/>
        </w:rPr>
        <w:t>cannot</w:t>
      </w:r>
      <w:r w:rsidRPr="00717EBA">
        <w:rPr>
          <w:rFonts w:ascii="Calibri" w:hAnsi="Calibri"/>
          <w:b/>
          <w:sz w:val="22"/>
          <w:szCs w:val="22"/>
        </w:rPr>
        <w:t>:</w:t>
      </w:r>
    </w:p>
    <w:p w:rsidR="005E2BAA" w:rsidRPr="00717EBA" w:rsidRDefault="00D26F2B" w:rsidP="00341F3D">
      <w:pPr>
        <w:pStyle w:val="NoSpacing"/>
        <w:numPr>
          <w:ilvl w:val="0"/>
          <w:numId w:val="14"/>
        </w:numPr>
        <w:rPr>
          <w:rFonts w:ascii="Calibri" w:hAnsi="Calibri"/>
          <w:sz w:val="22"/>
          <w:szCs w:val="22"/>
        </w:rPr>
      </w:pPr>
      <w:r>
        <w:rPr>
          <w:rFonts w:ascii="Calibri" w:hAnsi="Calibri"/>
          <w:sz w:val="22"/>
          <w:szCs w:val="22"/>
        </w:rPr>
        <w:t>G</w:t>
      </w:r>
      <w:r w:rsidR="005E2BAA" w:rsidRPr="00717EBA">
        <w:rPr>
          <w:rFonts w:ascii="Calibri" w:hAnsi="Calibri"/>
          <w:sz w:val="22"/>
          <w:szCs w:val="22"/>
        </w:rPr>
        <w:t xml:space="preserve">uarantee </w:t>
      </w:r>
      <w:r w:rsidR="001C1A02" w:rsidRPr="00717EBA">
        <w:rPr>
          <w:rFonts w:ascii="Calibri" w:hAnsi="Calibri"/>
          <w:sz w:val="22"/>
          <w:szCs w:val="22"/>
        </w:rPr>
        <w:t xml:space="preserve">your </w:t>
      </w:r>
      <w:r w:rsidR="005E2BAA" w:rsidRPr="00717EBA">
        <w:rPr>
          <w:rFonts w:ascii="Calibri" w:hAnsi="Calibri"/>
          <w:sz w:val="22"/>
          <w:szCs w:val="22"/>
        </w:rPr>
        <w:t xml:space="preserve">future safety. </w:t>
      </w:r>
    </w:p>
    <w:p w:rsidR="005E2BAA" w:rsidRPr="00717EBA" w:rsidRDefault="00D26F2B" w:rsidP="00341F3D">
      <w:pPr>
        <w:pStyle w:val="NoSpacing"/>
        <w:numPr>
          <w:ilvl w:val="0"/>
          <w:numId w:val="14"/>
        </w:numPr>
        <w:rPr>
          <w:rFonts w:ascii="Calibri" w:hAnsi="Calibri"/>
          <w:sz w:val="22"/>
          <w:szCs w:val="22"/>
        </w:rPr>
      </w:pPr>
      <w:r>
        <w:rPr>
          <w:rFonts w:ascii="Calibri" w:hAnsi="Calibri"/>
          <w:sz w:val="22"/>
          <w:szCs w:val="22"/>
        </w:rPr>
        <w:t>Take</w:t>
      </w:r>
      <w:r w:rsidR="005E2BAA" w:rsidRPr="00717EBA">
        <w:rPr>
          <w:rFonts w:ascii="Calibri" w:hAnsi="Calibri"/>
          <w:sz w:val="22"/>
          <w:szCs w:val="22"/>
        </w:rPr>
        <w:t xml:space="preserve"> the place of working with a mental health specialist to identify ways to cope with emotions and stressful situations which may arise in the aftermath of an incident.  If </w:t>
      </w:r>
      <w:r w:rsidR="001C1A02" w:rsidRPr="00717EBA">
        <w:rPr>
          <w:rFonts w:ascii="Calibri" w:hAnsi="Calibri"/>
          <w:sz w:val="22"/>
          <w:szCs w:val="22"/>
        </w:rPr>
        <w:t xml:space="preserve">you </w:t>
      </w:r>
      <w:r w:rsidR="005E2BAA" w:rsidRPr="00717EBA">
        <w:rPr>
          <w:rFonts w:ascii="Calibri" w:hAnsi="Calibri"/>
          <w:sz w:val="22"/>
          <w:szCs w:val="22"/>
        </w:rPr>
        <w:t xml:space="preserve">would like such assistance, counseling can be arranged through the PCMO. </w:t>
      </w:r>
    </w:p>
    <w:p w:rsidR="005E2BAA" w:rsidRPr="00717EBA" w:rsidRDefault="005E2BAA" w:rsidP="005E2BAA">
      <w:pPr>
        <w:pStyle w:val="NoSpacing"/>
        <w:rPr>
          <w:rFonts w:ascii="Calibri" w:hAnsi="Calibri"/>
          <w:b/>
          <w:sz w:val="22"/>
          <w:szCs w:val="22"/>
        </w:rPr>
      </w:pPr>
    </w:p>
    <w:p w:rsidR="005E2BAA" w:rsidRPr="00717EBA" w:rsidRDefault="005E2BAA" w:rsidP="005E2BAA">
      <w:pPr>
        <w:pStyle w:val="NoSpacing"/>
        <w:rPr>
          <w:rFonts w:ascii="Calibri" w:hAnsi="Calibri"/>
          <w:sz w:val="22"/>
          <w:szCs w:val="22"/>
        </w:rPr>
      </w:pPr>
    </w:p>
    <w:p w:rsidR="005E2BAA" w:rsidRPr="00717EBA" w:rsidRDefault="005E2BAA" w:rsidP="005E2BAA">
      <w:pPr>
        <w:rPr>
          <w:rFonts w:ascii="Calibri" w:hAnsi="Calibri"/>
          <w:b/>
          <w:sz w:val="22"/>
          <w:szCs w:val="22"/>
        </w:rPr>
      </w:pPr>
      <w:r w:rsidRPr="00717EBA">
        <w:rPr>
          <w:rFonts w:ascii="Calibri" w:hAnsi="Calibri"/>
          <w:b/>
          <w:sz w:val="22"/>
          <w:szCs w:val="22"/>
        </w:rPr>
        <w:t>Tips for creating a Safety Plan</w:t>
      </w:r>
    </w:p>
    <w:p w:rsidR="005E2BAA" w:rsidRPr="00717EBA" w:rsidRDefault="005E2BAA" w:rsidP="00341F3D">
      <w:pPr>
        <w:pStyle w:val="ListParagraph"/>
        <w:numPr>
          <w:ilvl w:val="0"/>
          <w:numId w:val="17"/>
        </w:numPr>
        <w:rPr>
          <w:rFonts w:ascii="Calibri" w:hAnsi="Calibri"/>
          <w:sz w:val="22"/>
          <w:szCs w:val="22"/>
        </w:rPr>
      </w:pPr>
      <w:r w:rsidRPr="00717EBA">
        <w:rPr>
          <w:rFonts w:ascii="Calibri" w:hAnsi="Calibri"/>
          <w:sz w:val="22"/>
          <w:szCs w:val="22"/>
        </w:rPr>
        <w:t>If you choose to work with staff, be honest with sharing any concerns</w:t>
      </w:r>
    </w:p>
    <w:p w:rsidR="005E2BAA" w:rsidRPr="00717EBA" w:rsidRDefault="005E2BAA" w:rsidP="00341F3D">
      <w:pPr>
        <w:pStyle w:val="ListParagraph"/>
        <w:numPr>
          <w:ilvl w:val="0"/>
          <w:numId w:val="17"/>
        </w:numPr>
        <w:rPr>
          <w:rFonts w:ascii="Calibri" w:hAnsi="Calibri"/>
          <w:sz w:val="22"/>
          <w:szCs w:val="22"/>
        </w:rPr>
      </w:pPr>
      <w:r w:rsidRPr="00717EBA">
        <w:rPr>
          <w:rFonts w:ascii="Calibri" w:hAnsi="Calibri"/>
          <w:sz w:val="22"/>
          <w:szCs w:val="22"/>
        </w:rPr>
        <w:t xml:space="preserve">Identify strategies </w:t>
      </w:r>
      <w:r w:rsidR="00D26F2B">
        <w:rPr>
          <w:rFonts w:ascii="Calibri" w:hAnsi="Calibri"/>
          <w:sz w:val="22"/>
          <w:szCs w:val="22"/>
        </w:rPr>
        <w:t xml:space="preserve">that </w:t>
      </w:r>
      <w:r w:rsidRPr="00717EBA">
        <w:rPr>
          <w:rFonts w:ascii="Calibri" w:hAnsi="Calibri"/>
          <w:sz w:val="22"/>
          <w:szCs w:val="22"/>
        </w:rPr>
        <w:t>can be taken to reduce any on-going safety and security concerns</w:t>
      </w:r>
    </w:p>
    <w:p w:rsidR="005E2BAA" w:rsidRPr="00717EBA" w:rsidRDefault="005E2BAA" w:rsidP="00341F3D">
      <w:pPr>
        <w:pStyle w:val="ListParagraph"/>
        <w:numPr>
          <w:ilvl w:val="0"/>
          <w:numId w:val="17"/>
        </w:numPr>
        <w:rPr>
          <w:rFonts w:ascii="Calibri" w:hAnsi="Calibri"/>
          <w:sz w:val="22"/>
          <w:szCs w:val="22"/>
        </w:rPr>
      </w:pPr>
      <w:r w:rsidRPr="00717EBA">
        <w:rPr>
          <w:rFonts w:ascii="Calibri" w:hAnsi="Calibri"/>
          <w:sz w:val="22"/>
          <w:szCs w:val="22"/>
        </w:rPr>
        <w:t>Identify strategies or actions post may take to support you in these efforts</w:t>
      </w:r>
    </w:p>
    <w:p w:rsidR="005E2BAA" w:rsidRPr="00717EBA" w:rsidRDefault="005E2BAA" w:rsidP="00341F3D">
      <w:pPr>
        <w:pStyle w:val="ListParagraph"/>
        <w:numPr>
          <w:ilvl w:val="0"/>
          <w:numId w:val="17"/>
        </w:numPr>
        <w:rPr>
          <w:rFonts w:ascii="Calibri" w:hAnsi="Calibri"/>
          <w:sz w:val="22"/>
          <w:szCs w:val="22"/>
        </w:rPr>
      </w:pPr>
      <w:r w:rsidRPr="00717EBA">
        <w:rPr>
          <w:rFonts w:ascii="Calibri" w:hAnsi="Calibri"/>
          <w:sz w:val="22"/>
          <w:szCs w:val="22"/>
        </w:rPr>
        <w:t>If you want post staff perspective and help, simply ask</w:t>
      </w:r>
    </w:p>
    <w:p w:rsidR="005E2BAA" w:rsidRPr="00717EBA" w:rsidRDefault="005E2BAA" w:rsidP="00341F3D">
      <w:pPr>
        <w:pStyle w:val="ListParagraph"/>
        <w:numPr>
          <w:ilvl w:val="0"/>
          <w:numId w:val="17"/>
        </w:numPr>
        <w:rPr>
          <w:rFonts w:ascii="Calibri" w:hAnsi="Calibri"/>
          <w:sz w:val="22"/>
          <w:szCs w:val="22"/>
        </w:rPr>
      </w:pPr>
      <w:r w:rsidRPr="00717EBA">
        <w:rPr>
          <w:rFonts w:ascii="Calibri" w:hAnsi="Calibri"/>
          <w:sz w:val="22"/>
          <w:szCs w:val="22"/>
        </w:rPr>
        <w:t>If you are feeling overwhelmed with fear or anxiety, have a conversation with the PCMO or a counselor to talk it out</w:t>
      </w:r>
    </w:p>
    <w:p w:rsidR="005E2BAA" w:rsidRPr="00717EBA" w:rsidRDefault="005E2BAA" w:rsidP="00341F3D">
      <w:pPr>
        <w:pStyle w:val="ListParagraph"/>
        <w:numPr>
          <w:ilvl w:val="0"/>
          <w:numId w:val="17"/>
        </w:numPr>
        <w:rPr>
          <w:rFonts w:ascii="Calibri" w:hAnsi="Calibri"/>
          <w:sz w:val="22"/>
          <w:szCs w:val="22"/>
        </w:rPr>
      </w:pPr>
      <w:r w:rsidRPr="00717EBA">
        <w:rPr>
          <w:rFonts w:ascii="Calibri" w:hAnsi="Calibri"/>
          <w:sz w:val="22"/>
          <w:szCs w:val="22"/>
        </w:rPr>
        <w:lastRenderedPageBreak/>
        <w:t>Safety planning is an on-going process.  New concerns may arise that require adjusting it.  Modify your safety plan to accommodate any changes.</w:t>
      </w:r>
    </w:p>
    <w:p w:rsidR="005E2BAA" w:rsidRPr="00717EBA" w:rsidRDefault="005E2BAA" w:rsidP="005E2BAA">
      <w:pPr>
        <w:pStyle w:val="PlainText"/>
        <w:rPr>
          <w:rFonts w:ascii="Calibri" w:hAnsi="Calibri"/>
          <w:sz w:val="22"/>
          <w:szCs w:val="22"/>
        </w:rPr>
      </w:pPr>
    </w:p>
    <w:p w:rsidR="002A2FE4" w:rsidRPr="00717EBA" w:rsidRDefault="002A2FE4">
      <w:pPr>
        <w:rPr>
          <w:rFonts w:ascii="Calibri" w:eastAsiaTheme="majorEastAsia" w:hAnsi="Calibri" w:cstheme="majorBidi"/>
          <w:i/>
          <w:iCs/>
          <w:color w:val="4F81BD" w:themeColor="accent1"/>
          <w:spacing w:val="15"/>
          <w:sz w:val="22"/>
          <w:szCs w:val="22"/>
        </w:rPr>
      </w:pPr>
      <w:r w:rsidRPr="00717EBA">
        <w:rPr>
          <w:rFonts w:ascii="Calibri" w:hAnsi="Calibri"/>
          <w:sz w:val="22"/>
          <w:szCs w:val="22"/>
        </w:rPr>
        <w:br w:type="page"/>
      </w:r>
    </w:p>
    <w:p w:rsidR="005E2BAA" w:rsidRPr="00717EBA" w:rsidRDefault="005E2BAA" w:rsidP="003174D9">
      <w:pPr>
        <w:pStyle w:val="Subtitle"/>
        <w:outlineLvl w:val="1"/>
        <w:rPr>
          <w:rFonts w:ascii="Calibri" w:hAnsi="Calibri"/>
          <w:sz w:val="22"/>
          <w:szCs w:val="22"/>
        </w:rPr>
      </w:pPr>
      <w:bookmarkStart w:id="17" w:name="_Toc427665771"/>
      <w:r w:rsidRPr="00717EBA">
        <w:rPr>
          <w:rFonts w:ascii="Calibri" w:hAnsi="Calibri"/>
          <w:sz w:val="22"/>
          <w:szCs w:val="22"/>
        </w:rPr>
        <w:lastRenderedPageBreak/>
        <w:t xml:space="preserve">Safety Plan </w:t>
      </w:r>
      <w:bookmarkEnd w:id="17"/>
    </w:p>
    <w:p w:rsidR="008768D9" w:rsidRPr="00F46CAA" w:rsidRDefault="008768D9" w:rsidP="00F46CAA">
      <w:pPr>
        <w:jc w:val="center"/>
        <w:rPr>
          <w:rFonts w:ascii="Calibri" w:hAnsi="Calibri"/>
          <w:sz w:val="22"/>
          <w:szCs w:val="22"/>
        </w:rPr>
      </w:pPr>
      <w:r w:rsidRPr="00F46CAA">
        <w:rPr>
          <w:rFonts w:ascii="Calibri" w:hAnsi="Calibri"/>
          <w:sz w:val="22"/>
          <w:szCs w:val="22"/>
        </w:rPr>
        <w:t xml:space="preserve">Your safety and security is always a primary concern for </w:t>
      </w:r>
      <w:r w:rsidR="00F46CAA">
        <w:rPr>
          <w:rFonts w:ascii="Calibri" w:hAnsi="Calibri"/>
          <w:sz w:val="22"/>
          <w:szCs w:val="22"/>
        </w:rPr>
        <w:t>Peace Corps</w:t>
      </w:r>
      <w:r w:rsidRPr="00F46CAA">
        <w:rPr>
          <w:rFonts w:ascii="Calibri" w:hAnsi="Calibri"/>
          <w:sz w:val="22"/>
          <w:szCs w:val="22"/>
        </w:rPr>
        <w:t xml:space="preserve">. </w:t>
      </w:r>
      <w:r w:rsidR="00F46CAA">
        <w:rPr>
          <w:rFonts w:ascii="Calibri" w:hAnsi="Calibri"/>
          <w:sz w:val="22"/>
          <w:szCs w:val="22"/>
        </w:rPr>
        <w:t>If you have been the victim of a crime, s</w:t>
      </w:r>
      <w:r w:rsidR="001C1A02" w:rsidRPr="00F46CAA">
        <w:rPr>
          <w:rFonts w:ascii="Calibri" w:hAnsi="Calibri"/>
          <w:sz w:val="22"/>
          <w:szCs w:val="22"/>
        </w:rPr>
        <w:t>taff</w:t>
      </w:r>
      <w:r w:rsidRPr="00F46CAA">
        <w:rPr>
          <w:rFonts w:ascii="Calibri" w:hAnsi="Calibri"/>
          <w:sz w:val="22"/>
          <w:szCs w:val="22"/>
        </w:rPr>
        <w:t xml:space="preserve"> want to support you in being and feeling safe before you go back to site or return to service.</w:t>
      </w:r>
      <w:r w:rsidR="00F46CAA">
        <w:rPr>
          <w:rFonts w:ascii="Calibri" w:hAnsi="Calibri"/>
          <w:sz w:val="22"/>
          <w:szCs w:val="22"/>
        </w:rPr>
        <w:t xml:space="preserve">  Contact your SSM if you would like additional support going through the following questions. </w:t>
      </w:r>
    </w:p>
    <w:p w:rsidR="008768D9" w:rsidRPr="00F46CAA" w:rsidRDefault="008768D9" w:rsidP="008768D9">
      <w:pPr>
        <w:pStyle w:val="PlainText"/>
        <w:jc w:val="center"/>
        <w:rPr>
          <w:rFonts w:ascii="Calibri" w:hAnsi="Calibri"/>
          <w:sz w:val="22"/>
          <w:szCs w:val="22"/>
        </w:rPr>
      </w:pPr>
    </w:p>
    <w:p w:rsidR="008768D9" w:rsidRPr="00717EBA" w:rsidRDefault="008768D9" w:rsidP="008768D9">
      <w:pPr>
        <w:pStyle w:val="PlainText"/>
        <w:jc w:val="center"/>
        <w:rPr>
          <w:rFonts w:ascii="Calibri" w:hAnsi="Calibri"/>
          <w:b/>
          <w:sz w:val="22"/>
          <w:szCs w:val="22"/>
        </w:rPr>
      </w:pPr>
    </w:p>
    <w:p w:rsidR="008768D9" w:rsidRPr="00717EBA" w:rsidRDefault="008768D9" w:rsidP="008768D9">
      <w:pPr>
        <w:pStyle w:val="PlainText"/>
        <w:rPr>
          <w:rFonts w:ascii="Calibri" w:hAnsi="Calibri"/>
          <w:b/>
          <w:sz w:val="22"/>
          <w:szCs w:val="22"/>
          <w:u w:val="single"/>
        </w:rPr>
      </w:pPr>
      <w:r w:rsidRPr="00717EBA">
        <w:rPr>
          <w:rFonts w:ascii="Calibri" w:hAnsi="Calibri"/>
          <w:b/>
          <w:sz w:val="22"/>
          <w:szCs w:val="22"/>
          <w:u w:val="single"/>
        </w:rPr>
        <w:t>Physical Safety</w:t>
      </w:r>
    </w:p>
    <w:p w:rsidR="008768D9" w:rsidRPr="00717EBA" w:rsidRDefault="008768D9" w:rsidP="008768D9">
      <w:pPr>
        <w:rPr>
          <w:rFonts w:ascii="Calibri" w:hAnsi="Calibri"/>
          <w:i/>
          <w:sz w:val="22"/>
          <w:szCs w:val="22"/>
        </w:rPr>
      </w:pPr>
      <w:r w:rsidRPr="00717EBA">
        <w:rPr>
          <w:rFonts w:ascii="Calibri" w:hAnsi="Calibri"/>
          <w:i/>
          <w:sz w:val="22"/>
          <w:szCs w:val="22"/>
        </w:rPr>
        <w:t>Concerns:</w:t>
      </w:r>
    </w:p>
    <w:p w:rsidR="008768D9" w:rsidRPr="00717EBA" w:rsidRDefault="008768D9" w:rsidP="008768D9">
      <w:pPr>
        <w:rPr>
          <w:rFonts w:ascii="Calibri" w:hAnsi="Calibri"/>
          <w:sz w:val="22"/>
          <w:szCs w:val="22"/>
        </w:rPr>
      </w:pPr>
      <w:r w:rsidRPr="00717EBA">
        <w:rPr>
          <w:rFonts w:ascii="Calibri" w:hAnsi="Calibri"/>
          <w:sz w:val="22"/>
          <w:szCs w:val="22"/>
        </w:rPr>
        <w:t>Have you anticipated where and in which ways you might come into contact with the perpetrator and perpetrator’s friends/family?</w:t>
      </w:r>
    </w:p>
    <w:p w:rsidR="008768D9" w:rsidRPr="00717EBA" w:rsidRDefault="008768D9" w:rsidP="008768D9">
      <w:pPr>
        <w:rPr>
          <w:rFonts w:ascii="Calibri" w:hAnsi="Calibri"/>
          <w:sz w:val="22"/>
          <w:szCs w:val="22"/>
        </w:rPr>
      </w:pPr>
    </w:p>
    <w:p w:rsidR="008768D9" w:rsidRPr="00717EBA" w:rsidRDefault="008768D9" w:rsidP="008768D9">
      <w:pPr>
        <w:rPr>
          <w:rFonts w:ascii="Calibri" w:hAnsi="Calibri"/>
          <w:sz w:val="22"/>
          <w:szCs w:val="22"/>
        </w:rPr>
      </w:pPr>
      <w:r w:rsidRPr="00717EBA">
        <w:rPr>
          <w:rFonts w:ascii="Calibri" w:hAnsi="Calibri"/>
          <w:sz w:val="22"/>
          <w:szCs w:val="22"/>
        </w:rPr>
        <w:t xml:space="preserve">If you were to come into contact with the perpetrator and perpetrator’s family/friends, </w:t>
      </w:r>
      <w:r w:rsidR="007B44ED">
        <w:rPr>
          <w:rFonts w:ascii="Calibri" w:hAnsi="Calibri"/>
          <w:sz w:val="22"/>
          <w:szCs w:val="22"/>
        </w:rPr>
        <w:t>what</w:t>
      </w:r>
      <w:r w:rsidRPr="00717EBA">
        <w:rPr>
          <w:rFonts w:ascii="Calibri" w:hAnsi="Calibri"/>
          <w:sz w:val="22"/>
          <w:szCs w:val="22"/>
        </w:rPr>
        <w:t xml:space="preserve"> specific things </w:t>
      </w:r>
      <w:r w:rsidR="007B44ED" w:rsidRPr="00717EBA">
        <w:rPr>
          <w:rFonts w:ascii="Calibri" w:hAnsi="Calibri"/>
          <w:sz w:val="22"/>
          <w:szCs w:val="22"/>
        </w:rPr>
        <w:t xml:space="preserve">could </w:t>
      </w:r>
      <w:r w:rsidRPr="00717EBA">
        <w:rPr>
          <w:rFonts w:ascii="Calibri" w:hAnsi="Calibri"/>
          <w:sz w:val="22"/>
          <w:szCs w:val="22"/>
        </w:rPr>
        <w:t>you do that might help you feel safe in that situation?</w:t>
      </w:r>
    </w:p>
    <w:p w:rsidR="008768D9" w:rsidRPr="00717EBA" w:rsidRDefault="008768D9" w:rsidP="008768D9">
      <w:pPr>
        <w:rPr>
          <w:rFonts w:ascii="Calibri" w:hAnsi="Calibri"/>
          <w:sz w:val="22"/>
          <w:szCs w:val="22"/>
        </w:rPr>
      </w:pPr>
    </w:p>
    <w:p w:rsidR="008768D9" w:rsidRPr="00717EBA" w:rsidRDefault="008768D9" w:rsidP="008768D9">
      <w:pPr>
        <w:rPr>
          <w:rFonts w:ascii="Calibri" w:hAnsi="Calibri"/>
          <w:sz w:val="22"/>
          <w:szCs w:val="22"/>
        </w:rPr>
      </w:pPr>
      <w:r w:rsidRPr="00717EBA">
        <w:rPr>
          <w:rFonts w:ascii="Calibri" w:hAnsi="Calibri"/>
          <w:sz w:val="22"/>
          <w:szCs w:val="22"/>
        </w:rPr>
        <w:t>Have you thought about making a plan in case of emergencies of who you could call, where you could go, and how you could get there? How can Peace Corps assist you in developing this plan?</w:t>
      </w:r>
    </w:p>
    <w:p w:rsidR="008768D9" w:rsidRPr="00717EBA" w:rsidRDefault="008768D9" w:rsidP="008768D9">
      <w:pPr>
        <w:rPr>
          <w:rFonts w:ascii="Calibri" w:hAnsi="Calibri"/>
          <w:sz w:val="22"/>
          <w:szCs w:val="22"/>
        </w:rPr>
      </w:pPr>
    </w:p>
    <w:p w:rsidR="008768D9" w:rsidRPr="00717EBA" w:rsidRDefault="008768D9" w:rsidP="008768D9">
      <w:pPr>
        <w:rPr>
          <w:rFonts w:ascii="Calibri" w:hAnsi="Calibri"/>
          <w:sz w:val="22"/>
          <w:szCs w:val="22"/>
        </w:rPr>
      </w:pPr>
      <w:r w:rsidRPr="00717EBA">
        <w:rPr>
          <w:rFonts w:ascii="Calibri" w:hAnsi="Calibri"/>
          <w:i/>
          <w:sz w:val="22"/>
          <w:szCs w:val="22"/>
        </w:rPr>
        <w:t>Actions</w:t>
      </w:r>
      <w:r w:rsidRPr="00717EBA">
        <w:rPr>
          <w:rFonts w:ascii="Calibri" w:hAnsi="Calibri"/>
          <w:sz w:val="22"/>
          <w:szCs w:val="22"/>
        </w:rPr>
        <w:t>:</w:t>
      </w:r>
    </w:p>
    <w:p w:rsidR="008768D9" w:rsidRPr="00717EBA" w:rsidRDefault="008768D9" w:rsidP="00341F3D">
      <w:pPr>
        <w:pStyle w:val="ListParagraph"/>
        <w:numPr>
          <w:ilvl w:val="0"/>
          <w:numId w:val="31"/>
        </w:numPr>
        <w:jc w:val="both"/>
        <w:rPr>
          <w:rFonts w:ascii="Calibri" w:hAnsi="Calibri"/>
          <w:i/>
          <w:sz w:val="22"/>
          <w:szCs w:val="22"/>
        </w:rPr>
      </w:pPr>
      <w:r w:rsidRPr="00717EBA">
        <w:rPr>
          <w:rFonts w:ascii="Calibri" w:hAnsi="Calibri"/>
          <w:i/>
          <w:sz w:val="22"/>
          <w:szCs w:val="22"/>
        </w:rPr>
        <w:t>Know where to go for help</w:t>
      </w:r>
    </w:p>
    <w:p w:rsidR="008768D9" w:rsidRPr="00717EBA" w:rsidRDefault="008768D9" w:rsidP="00341F3D">
      <w:pPr>
        <w:pStyle w:val="ListParagraph"/>
        <w:numPr>
          <w:ilvl w:val="0"/>
          <w:numId w:val="31"/>
        </w:numPr>
        <w:jc w:val="both"/>
        <w:rPr>
          <w:rFonts w:ascii="Calibri" w:hAnsi="Calibri"/>
          <w:i/>
          <w:sz w:val="22"/>
          <w:szCs w:val="22"/>
        </w:rPr>
      </w:pPr>
      <w:r w:rsidRPr="00717EBA">
        <w:rPr>
          <w:rFonts w:ascii="Calibri" w:hAnsi="Calibri"/>
          <w:i/>
          <w:sz w:val="22"/>
          <w:szCs w:val="22"/>
        </w:rPr>
        <w:t>Have a way to alert neighbors/counterparts if there’s a problem</w:t>
      </w:r>
    </w:p>
    <w:p w:rsidR="008768D9" w:rsidRPr="00717EBA" w:rsidRDefault="008768D9" w:rsidP="00341F3D">
      <w:pPr>
        <w:pStyle w:val="ListParagraph"/>
        <w:numPr>
          <w:ilvl w:val="0"/>
          <w:numId w:val="31"/>
        </w:numPr>
        <w:jc w:val="both"/>
        <w:rPr>
          <w:rFonts w:ascii="Calibri" w:hAnsi="Calibri"/>
          <w:i/>
          <w:sz w:val="22"/>
          <w:szCs w:val="22"/>
        </w:rPr>
      </w:pPr>
      <w:r w:rsidRPr="00717EBA">
        <w:rPr>
          <w:rFonts w:ascii="Calibri" w:hAnsi="Calibri"/>
          <w:i/>
          <w:sz w:val="22"/>
          <w:szCs w:val="22"/>
        </w:rPr>
        <w:t>Help develop a phone list of people to call in an emergency</w:t>
      </w:r>
    </w:p>
    <w:p w:rsidR="008768D9" w:rsidRPr="00717EBA" w:rsidRDefault="008768D9" w:rsidP="00341F3D">
      <w:pPr>
        <w:pStyle w:val="ListParagraph"/>
        <w:numPr>
          <w:ilvl w:val="0"/>
          <w:numId w:val="31"/>
        </w:numPr>
        <w:jc w:val="both"/>
        <w:rPr>
          <w:rFonts w:ascii="Calibri" w:hAnsi="Calibri"/>
          <w:i/>
          <w:sz w:val="22"/>
          <w:szCs w:val="22"/>
        </w:rPr>
      </w:pPr>
      <w:r w:rsidRPr="00717EBA">
        <w:rPr>
          <w:rFonts w:ascii="Calibri" w:hAnsi="Calibri"/>
          <w:i/>
          <w:sz w:val="22"/>
          <w:szCs w:val="22"/>
        </w:rPr>
        <w:t xml:space="preserve">Ensure </w:t>
      </w:r>
      <w:r w:rsidR="007B44ED">
        <w:rPr>
          <w:rFonts w:ascii="Calibri" w:hAnsi="Calibri"/>
          <w:i/>
          <w:sz w:val="22"/>
          <w:szCs w:val="22"/>
        </w:rPr>
        <w:t>you have</w:t>
      </w:r>
      <w:r w:rsidRPr="00717EBA">
        <w:rPr>
          <w:rFonts w:ascii="Calibri" w:hAnsi="Calibri"/>
          <w:i/>
          <w:sz w:val="22"/>
          <w:szCs w:val="22"/>
        </w:rPr>
        <w:t xml:space="preserve"> readily accessible emergency contact numbers for local authorities and PC</w:t>
      </w:r>
    </w:p>
    <w:p w:rsidR="008768D9" w:rsidRPr="00717EBA" w:rsidRDefault="008768D9" w:rsidP="00341F3D">
      <w:pPr>
        <w:pStyle w:val="ListParagraph"/>
        <w:numPr>
          <w:ilvl w:val="0"/>
          <w:numId w:val="31"/>
        </w:numPr>
        <w:jc w:val="both"/>
        <w:rPr>
          <w:rFonts w:ascii="Calibri" w:hAnsi="Calibri"/>
          <w:sz w:val="22"/>
          <w:szCs w:val="22"/>
        </w:rPr>
      </w:pPr>
      <w:r w:rsidRPr="00717EBA">
        <w:rPr>
          <w:rFonts w:ascii="Calibri" w:hAnsi="Calibri"/>
          <w:i/>
          <w:sz w:val="22"/>
          <w:szCs w:val="22"/>
        </w:rPr>
        <w:t>If requested, establish contacts between PC and counterpart, neighbors, local police &amp; community leaders so they know how to contact PC</w:t>
      </w:r>
    </w:p>
    <w:p w:rsidR="008768D9" w:rsidRPr="00F46CAA" w:rsidRDefault="00B121CD" w:rsidP="008768D9">
      <w:pPr>
        <w:pStyle w:val="ListParagraph"/>
        <w:numPr>
          <w:ilvl w:val="0"/>
          <w:numId w:val="31"/>
        </w:numPr>
        <w:jc w:val="both"/>
        <w:rPr>
          <w:rFonts w:ascii="Calibri" w:hAnsi="Calibri"/>
          <w:sz w:val="22"/>
          <w:szCs w:val="22"/>
        </w:rPr>
      </w:pPr>
      <w:r>
        <w:rPr>
          <w:rFonts w:ascii="Calibri" w:hAnsi="Calibri"/>
          <w:i/>
          <w:sz w:val="22"/>
          <w:szCs w:val="22"/>
        </w:rPr>
        <w:t>Have</w:t>
      </w:r>
      <w:r w:rsidR="007B44ED">
        <w:rPr>
          <w:rFonts w:ascii="Calibri" w:hAnsi="Calibri"/>
          <w:i/>
          <w:sz w:val="22"/>
          <w:szCs w:val="22"/>
        </w:rPr>
        <w:t xml:space="preserve"> your</w:t>
      </w:r>
      <w:r w:rsidRPr="00717EBA">
        <w:rPr>
          <w:rFonts w:ascii="Calibri" w:hAnsi="Calibri"/>
          <w:i/>
          <w:sz w:val="22"/>
          <w:szCs w:val="22"/>
        </w:rPr>
        <w:t xml:space="preserve"> </w:t>
      </w:r>
      <w:r w:rsidR="008768D9" w:rsidRPr="00717EBA">
        <w:rPr>
          <w:rFonts w:ascii="Calibri" w:hAnsi="Calibri"/>
          <w:i/>
          <w:sz w:val="22"/>
          <w:szCs w:val="22"/>
        </w:rPr>
        <w:t>important documents ready in case of an emergency</w:t>
      </w:r>
    </w:p>
    <w:p w:rsidR="00F46CAA" w:rsidRPr="00717EBA" w:rsidRDefault="00F46CAA" w:rsidP="008768D9">
      <w:pPr>
        <w:jc w:val="both"/>
        <w:rPr>
          <w:rFonts w:ascii="Calibri" w:hAnsi="Calibri"/>
          <w:sz w:val="22"/>
          <w:szCs w:val="22"/>
        </w:rPr>
      </w:pPr>
    </w:p>
    <w:p w:rsidR="008768D9" w:rsidRPr="00717EBA" w:rsidRDefault="008768D9" w:rsidP="008768D9">
      <w:pPr>
        <w:jc w:val="both"/>
        <w:rPr>
          <w:rFonts w:ascii="Calibri" w:hAnsi="Calibri"/>
          <w:b/>
          <w:sz w:val="22"/>
          <w:szCs w:val="22"/>
          <w:u w:val="single"/>
        </w:rPr>
      </w:pPr>
      <w:r w:rsidRPr="00717EBA">
        <w:rPr>
          <w:rFonts w:ascii="Calibri" w:hAnsi="Calibri"/>
          <w:b/>
          <w:sz w:val="22"/>
          <w:szCs w:val="22"/>
          <w:u w:val="single"/>
        </w:rPr>
        <w:t>Home</w:t>
      </w:r>
    </w:p>
    <w:p w:rsidR="008768D9" w:rsidRPr="00717EBA" w:rsidRDefault="008768D9" w:rsidP="008768D9">
      <w:pPr>
        <w:jc w:val="both"/>
        <w:rPr>
          <w:rFonts w:ascii="Calibri" w:hAnsi="Calibri"/>
          <w:i/>
          <w:sz w:val="22"/>
          <w:szCs w:val="22"/>
        </w:rPr>
      </w:pPr>
      <w:r w:rsidRPr="00717EBA">
        <w:rPr>
          <w:rFonts w:ascii="Calibri" w:hAnsi="Calibri"/>
          <w:i/>
          <w:sz w:val="22"/>
          <w:szCs w:val="22"/>
        </w:rPr>
        <w:t>Concerns:</w:t>
      </w:r>
    </w:p>
    <w:p w:rsidR="008768D9" w:rsidRPr="00717EBA" w:rsidRDefault="008768D9" w:rsidP="008768D9">
      <w:pPr>
        <w:rPr>
          <w:rFonts w:ascii="Calibri" w:hAnsi="Calibri"/>
          <w:sz w:val="22"/>
          <w:szCs w:val="22"/>
        </w:rPr>
      </w:pPr>
      <w:r w:rsidRPr="00717EBA">
        <w:rPr>
          <w:rFonts w:ascii="Calibri" w:hAnsi="Calibri"/>
          <w:sz w:val="22"/>
          <w:szCs w:val="22"/>
        </w:rPr>
        <w:t xml:space="preserve">Do you suspect the perpetrator or the perpetrator’s family/friends know where you live? If so, do you believe the perpetrator may have access to your housing? </w:t>
      </w:r>
    </w:p>
    <w:p w:rsidR="008768D9" w:rsidRPr="00717EBA" w:rsidRDefault="008768D9" w:rsidP="008768D9">
      <w:pPr>
        <w:rPr>
          <w:rFonts w:ascii="Calibri" w:hAnsi="Calibri"/>
          <w:sz w:val="22"/>
          <w:szCs w:val="22"/>
        </w:rPr>
      </w:pPr>
    </w:p>
    <w:p w:rsidR="008768D9" w:rsidRPr="00717EBA" w:rsidRDefault="008768D9" w:rsidP="008768D9">
      <w:pPr>
        <w:rPr>
          <w:rFonts w:ascii="Calibri" w:hAnsi="Calibri"/>
          <w:sz w:val="22"/>
          <w:szCs w:val="22"/>
        </w:rPr>
      </w:pPr>
      <w:r w:rsidRPr="00717EBA">
        <w:rPr>
          <w:rFonts w:ascii="Calibri" w:hAnsi="Calibri"/>
          <w:sz w:val="22"/>
          <w:szCs w:val="22"/>
        </w:rPr>
        <w:t xml:space="preserve">Do you feel safe inside your home? What can Peace Corps do to help you feel safe inside your home (e.g., working locks on door/windows, etc.)? </w:t>
      </w:r>
    </w:p>
    <w:p w:rsidR="008768D9" w:rsidRPr="00717EBA" w:rsidRDefault="008768D9" w:rsidP="008768D9">
      <w:pPr>
        <w:rPr>
          <w:rFonts w:ascii="Calibri" w:hAnsi="Calibri"/>
          <w:sz w:val="22"/>
          <w:szCs w:val="22"/>
        </w:rPr>
      </w:pPr>
    </w:p>
    <w:p w:rsidR="008768D9" w:rsidRPr="00717EBA" w:rsidRDefault="008768D9" w:rsidP="008768D9">
      <w:pPr>
        <w:jc w:val="both"/>
        <w:rPr>
          <w:rFonts w:ascii="Calibri" w:hAnsi="Calibri"/>
          <w:sz w:val="22"/>
          <w:szCs w:val="22"/>
        </w:rPr>
      </w:pPr>
      <w:r w:rsidRPr="00717EBA">
        <w:rPr>
          <w:rFonts w:ascii="Calibri" w:hAnsi="Calibri"/>
          <w:sz w:val="22"/>
          <w:szCs w:val="22"/>
        </w:rPr>
        <w:lastRenderedPageBreak/>
        <w:t>If you live with a host family or on a family compound, does anyone know about the incident? If not, would they be supportive if they were to learn of the incident?</w:t>
      </w:r>
    </w:p>
    <w:p w:rsidR="008768D9" w:rsidRPr="00717EBA" w:rsidRDefault="008768D9" w:rsidP="008768D9">
      <w:pPr>
        <w:jc w:val="both"/>
        <w:rPr>
          <w:rFonts w:ascii="Calibri" w:hAnsi="Calibri"/>
          <w:sz w:val="22"/>
          <w:szCs w:val="22"/>
        </w:rPr>
      </w:pPr>
    </w:p>
    <w:p w:rsidR="008768D9" w:rsidRPr="00717EBA" w:rsidRDefault="008768D9" w:rsidP="008768D9">
      <w:pPr>
        <w:jc w:val="both"/>
        <w:rPr>
          <w:rFonts w:ascii="Calibri" w:hAnsi="Calibri"/>
          <w:sz w:val="22"/>
          <w:szCs w:val="22"/>
        </w:rPr>
      </w:pPr>
      <w:r w:rsidRPr="00717EBA">
        <w:rPr>
          <w:rFonts w:ascii="Calibri" w:hAnsi="Calibri"/>
          <w:sz w:val="22"/>
          <w:szCs w:val="22"/>
        </w:rPr>
        <w:t>If the perpetrator or the perpetrator’s family/friends were to show up at your home are there people you can turn to for assistance?</w:t>
      </w:r>
    </w:p>
    <w:p w:rsidR="008768D9" w:rsidRPr="00717EBA" w:rsidRDefault="008768D9" w:rsidP="008768D9">
      <w:pPr>
        <w:jc w:val="both"/>
        <w:rPr>
          <w:rFonts w:ascii="Calibri" w:hAnsi="Calibri"/>
          <w:sz w:val="22"/>
          <w:szCs w:val="22"/>
        </w:rPr>
      </w:pPr>
    </w:p>
    <w:p w:rsidR="008768D9" w:rsidRPr="00717EBA" w:rsidRDefault="008768D9" w:rsidP="008768D9">
      <w:pPr>
        <w:rPr>
          <w:rFonts w:ascii="Calibri" w:hAnsi="Calibri"/>
          <w:sz w:val="22"/>
          <w:szCs w:val="22"/>
        </w:rPr>
      </w:pPr>
      <w:r w:rsidRPr="00717EBA">
        <w:rPr>
          <w:rFonts w:ascii="Calibri" w:hAnsi="Calibri"/>
          <w:sz w:val="22"/>
          <w:szCs w:val="22"/>
        </w:rPr>
        <w:t xml:space="preserve">In the unlikely event of a non-medical emergency, are there local friends, community members, or other Volunteers nearby who you can stay with or contact for assistance? If not, can Peace Corps help you identify individuals and establish those contacts? </w:t>
      </w:r>
    </w:p>
    <w:p w:rsidR="008768D9" w:rsidRPr="00717EBA" w:rsidRDefault="008768D9" w:rsidP="008768D9">
      <w:pPr>
        <w:rPr>
          <w:rFonts w:ascii="Calibri" w:hAnsi="Calibri"/>
          <w:sz w:val="22"/>
          <w:szCs w:val="22"/>
        </w:rPr>
      </w:pPr>
    </w:p>
    <w:p w:rsidR="008768D9" w:rsidRPr="00717EBA" w:rsidRDefault="008768D9" w:rsidP="008768D9">
      <w:pPr>
        <w:rPr>
          <w:rFonts w:ascii="Calibri" w:hAnsi="Calibri"/>
          <w:sz w:val="22"/>
          <w:szCs w:val="22"/>
        </w:rPr>
      </w:pPr>
      <w:r w:rsidRPr="00717EBA">
        <w:rPr>
          <w:rFonts w:ascii="Calibri" w:hAnsi="Calibri"/>
          <w:sz w:val="22"/>
          <w:szCs w:val="22"/>
        </w:rPr>
        <w:t>How could you contact these individuals?</w:t>
      </w:r>
    </w:p>
    <w:p w:rsidR="008768D9" w:rsidRPr="00717EBA" w:rsidRDefault="008768D9" w:rsidP="008768D9">
      <w:pPr>
        <w:rPr>
          <w:rFonts w:ascii="Calibri" w:hAnsi="Calibri"/>
          <w:sz w:val="22"/>
          <w:szCs w:val="22"/>
        </w:rPr>
      </w:pPr>
    </w:p>
    <w:p w:rsidR="008768D9" w:rsidRPr="00717EBA" w:rsidRDefault="008768D9" w:rsidP="008768D9">
      <w:pPr>
        <w:rPr>
          <w:rFonts w:ascii="Calibri" w:hAnsi="Calibri"/>
          <w:sz w:val="22"/>
          <w:szCs w:val="22"/>
        </w:rPr>
      </w:pPr>
      <w:r w:rsidRPr="00717EBA">
        <w:rPr>
          <w:rFonts w:ascii="Calibri" w:hAnsi="Calibri"/>
          <w:sz w:val="22"/>
          <w:szCs w:val="22"/>
        </w:rPr>
        <w:t>Can you think of other resources or things you can do to feel safer where you live? What can Peace Corps do to assist you with this?</w:t>
      </w:r>
    </w:p>
    <w:p w:rsidR="008768D9" w:rsidRPr="00717EBA" w:rsidRDefault="008768D9" w:rsidP="008768D9">
      <w:pPr>
        <w:jc w:val="both"/>
        <w:rPr>
          <w:rFonts w:ascii="Calibri" w:hAnsi="Calibri"/>
          <w:sz w:val="22"/>
          <w:szCs w:val="22"/>
        </w:rPr>
      </w:pPr>
    </w:p>
    <w:p w:rsidR="008768D9" w:rsidRPr="00717EBA" w:rsidRDefault="008768D9" w:rsidP="008768D9">
      <w:pPr>
        <w:jc w:val="both"/>
        <w:rPr>
          <w:rFonts w:ascii="Calibri" w:hAnsi="Calibri"/>
          <w:i/>
          <w:sz w:val="22"/>
          <w:szCs w:val="22"/>
        </w:rPr>
      </w:pPr>
      <w:r w:rsidRPr="00717EBA">
        <w:rPr>
          <w:rFonts w:ascii="Calibri" w:hAnsi="Calibri"/>
          <w:i/>
          <w:sz w:val="22"/>
          <w:szCs w:val="22"/>
        </w:rPr>
        <w:t>Actions:</w:t>
      </w:r>
    </w:p>
    <w:p w:rsidR="008768D9" w:rsidRPr="00717EBA" w:rsidRDefault="008768D9" w:rsidP="00341F3D">
      <w:pPr>
        <w:pStyle w:val="ListParagraph"/>
        <w:numPr>
          <w:ilvl w:val="0"/>
          <w:numId w:val="30"/>
        </w:numPr>
        <w:jc w:val="both"/>
        <w:rPr>
          <w:rFonts w:ascii="Calibri" w:hAnsi="Calibri"/>
          <w:i/>
          <w:sz w:val="22"/>
          <w:szCs w:val="22"/>
        </w:rPr>
      </w:pPr>
      <w:r w:rsidRPr="00717EBA">
        <w:rPr>
          <w:rFonts w:ascii="Calibri" w:hAnsi="Calibri"/>
          <w:i/>
          <w:sz w:val="22"/>
          <w:szCs w:val="22"/>
        </w:rPr>
        <w:t>Know where to go for help</w:t>
      </w:r>
    </w:p>
    <w:p w:rsidR="008768D9" w:rsidRPr="00717EBA" w:rsidRDefault="007B44ED" w:rsidP="00341F3D">
      <w:pPr>
        <w:pStyle w:val="ListParagraph"/>
        <w:numPr>
          <w:ilvl w:val="0"/>
          <w:numId w:val="30"/>
        </w:numPr>
        <w:jc w:val="both"/>
        <w:rPr>
          <w:rFonts w:ascii="Calibri" w:hAnsi="Calibri"/>
          <w:i/>
          <w:sz w:val="22"/>
          <w:szCs w:val="22"/>
        </w:rPr>
      </w:pPr>
      <w:r>
        <w:rPr>
          <w:rFonts w:ascii="Calibri" w:hAnsi="Calibri"/>
          <w:i/>
          <w:sz w:val="22"/>
          <w:szCs w:val="22"/>
        </w:rPr>
        <w:t>Ask s</w:t>
      </w:r>
      <w:r w:rsidR="008768D9" w:rsidRPr="00717EBA">
        <w:rPr>
          <w:rFonts w:ascii="Calibri" w:hAnsi="Calibri"/>
          <w:i/>
          <w:sz w:val="22"/>
          <w:szCs w:val="22"/>
        </w:rPr>
        <w:t>taff</w:t>
      </w:r>
      <w:r>
        <w:rPr>
          <w:rFonts w:ascii="Calibri" w:hAnsi="Calibri"/>
          <w:i/>
          <w:sz w:val="22"/>
          <w:szCs w:val="22"/>
        </w:rPr>
        <w:t xml:space="preserve"> to conduct a</w:t>
      </w:r>
      <w:r w:rsidR="008768D9" w:rsidRPr="00717EBA">
        <w:rPr>
          <w:rFonts w:ascii="Calibri" w:hAnsi="Calibri"/>
          <w:i/>
          <w:sz w:val="22"/>
          <w:szCs w:val="22"/>
        </w:rPr>
        <w:t xml:space="preserve"> safety inspection of </w:t>
      </w:r>
      <w:r>
        <w:rPr>
          <w:rFonts w:ascii="Calibri" w:hAnsi="Calibri"/>
          <w:i/>
          <w:sz w:val="22"/>
          <w:szCs w:val="22"/>
        </w:rPr>
        <w:t xml:space="preserve">your </w:t>
      </w:r>
      <w:r w:rsidR="008768D9" w:rsidRPr="00717EBA">
        <w:rPr>
          <w:rFonts w:ascii="Calibri" w:hAnsi="Calibri"/>
          <w:i/>
          <w:sz w:val="22"/>
          <w:szCs w:val="22"/>
        </w:rPr>
        <w:t>home</w:t>
      </w:r>
      <w:r w:rsidR="003B39F5">
        <w:rPr>
          <w:rFonts w:ascii="Calibri" w:hAnsi="Calibri"/>
          <w:i/>
          <w:sz w:val="22"/>
          <w:szCs w:val="22"/>
        </w:rPr>
        <w:t>, if necessary</w:t>
      </w:r>
    </w:p>
    <w:p w:rsidR="008768D9" w:rsidRPr="00717EBA" w:rsidRDefault="008768D9" w:rsidP="00341F3D">
      <w:pPr>
        <w:pStyle w:val="ListParagraph"/>
        <w:numPr>
          <w:ilvl w:val="0"/>
          <w:numId w:val="31"/>
        </w:numPr>
        <w:jc w:val="both"/>
        <w:rPr>
          <w:rFonts w:ascii="Calibri" w:hAnsi="Calibri"/>
          <w:i/>
          <w:sz w:val="22"/>
          <w:szCs w:val="22"/>
        </w:rPr>
      </w:pPr>
      <w:r w:rsidRPr="00717EBA">
        <w:rPr>
          <w:rFonts w:ascii="Calibri" w:hAnsi="Calibri"/>
          <w:i/>
          <w:sz w:val="22"/>
          <w:szCs w:val="22"/>
        </w:rPr>
        <w:t>Ensure needed security upgrades are completed</w:t>
      </w:r>
    </w:p>
    <w:p w:rsidR="008768D9" w:rsidRPr="00717EBA" w:rsidRDefault="008768D9" w:rsidP="00341F3D">
      <w:pPr>
        <w:pStyle w:val="ListParagraph"/>
        <w:numPr>
          <w:ilvl w:val="0"/>
          <w:numId w:val="31"/>
        </w:numPr>
        <w:jc w:val="both"/>
        <w:rPr>
          <w:rFonts w:ascii="Calibri" w:hAnsi="Calibri"/>
          <w:i/>
          <w:sz w:val="22"/>
          <w:szCs w:val="22"/>
        </w:rPr>
      </w:pPr>
      <w:r w:rsidRPr="00717EBA">
        <w:rPr>
          <w:rFonts w:ascii="Calibri" w:hAnsi="Calibri"/>
          <w:i/>
          <w:sz w:val="22"/>
          <w:szCs w:val="22"/>
        </w:rPr>
        <w:t>Help develop a phone list of people to call in an emergency</w:t>
      </w:r>
    </w:p>
    <w:p w:rsidR="008768D9" w:rsidRPr="00717EBA" w:rsidRDefault="007B44ED" w:rsidP="00341F3D">
      <w:pPr>
        <w:pStyle w:val="ListParagraph"/>
        <w:numPr>
          <w:ilvl w:val="0"/>
          <w:numId w:val="31"/>
        </w:numPr>
        <w:jc w:val="both"/>
        <w:rPr>
          <w:rFonts w:ascii="Calibri" w:hAnsi="Calibri"/>
          <w:i/>
          <w:sz w:val="22"/>
          <w:szCs w:val="22"/>
        </w:rPr>
      </w:pPr>
      <w:r>
        <w:rPr>
          <w:rFonts w:ascii="Calibri" w:hAnsi="Calibri"/>
          <w:i/>
          <w:sz w:val="22"/>
          <w:szCs w:val="22"/>
        </w:rPr>
        <w:t xml:space="preserve">Ensure that you have </w:t>
      </w:r>
      <w:r w:rsidR="008768D9" w:rsidRPr="00717EBA">
        <w:rPr>
          <w:rFonts w:ascii="Calibri" w:hAnsi="Calibri"/>
          <w:i/>
          <w:sz w:val="22"/>
          <w:szCs w:val="22"/>
        </w:rPr>
        <w:t>readily accessible emergency contact numbers for local authorities and PC</w:t>
      </w:r>
    </w:p>
    <w:p w:rsidR="008768D9" w:rsidRPr="00717EBA" w:rsidRDefault="008768D9" w:rsidP="00341F3D">
      <w:pPr>
        <w:pStyle w:val="ListParagraph"/>
        <w:numPr>
          <w:ilvl w:val="0"/>
          <w:numId w:val="30"/>
        </w:numPr>
        <w:jc w:val="both"/>
        <w:rPr>
          <w:rFonts w:ascii="Calibri" w:hAnsi="Calibri"/>
          <w:i/>
          <w:sz w:val="22"/>
          <w:szCs w:val="22"/>
        </w:rPr>
      </w:pPr>
      <w:r w:rsidRPr="00717EBA">
        <w:rPr>
          <w:rFonts w:ascii="Calibri" w:hAnsi="Calibri"/>
          <w:i/>
          <w:sz w:val="22"/>
          <w:szCs w:val="22"/>
        </w:rPr>
        <w:t>Have a way to alert neighbors/counterparts if there’s a problem</w:t>
      </w:r>
    </w:p>
    <w:p w:rsidR="008768D9" w:rsidRPr="00F46CAA" w:rsidRDefault="008768D9" w:rsidP="008768D9">
      <w:pPr>
        <w:pStyle w:val="ListParagraph"/>
        <w:numPr>
          <w:ilvl w:val="0"/>
          <w:numId w:val="30"/>
        </w:numPr>
        <w:jc w:val="both"/>
        <w:rPr>
          <w:rFonts w:ascii="Calibri" w:hAnsi="Calibri"/>
          <w:i/>
          <w:sz w:val="22"/>
          <w:szCs w:val="22"/>
        </w:rPr>
      </w:pPr>
      <w:r w:rsidRPr="00717EBA">
        <w:rPr>
          <w:rFonts w:ascii="Calibri" w:hAnsi="Calibri"/>
          <w:i/>
          <w:sz w:val="22"/>
          <w:szCs w:val="22"/>
        </w:rPr>
        <w:t>Take steps to enhance privacy (use locks, keep curtains closed, etc)</w:t>
      </w:r>
    </w:p>
    <w:p w:rsidR="008768D9" w:rsidRPr="00717EBA" w:rsidRDefault="008768D9" w:rsidP="008768D9">
      <w:pPr>
        <w:jc w:val="both"/>
        <w:rPr>
          <w:rFonts w:ascii="Calibri" w:hAnsi="Calibri"/>
          <w:b/>
          <w:sz w:val="22"/>
          <w:szCs w:val="22"/>
          <w:u w:val="single"/>
        </w:rPr>
      </w:pPr>
    </w:p>
    <w:p w:rsidR="008768D9" w:rsidRPr="00717EBA" w:rsidRDefault="008768D9" w:rsidP="008768D9">
      <w:pPr>
        <w:jc w:val="both"/>
        <w:rPr>
          <w:rFonts w:ascii="Calibri" w:hAnsi="Calibri"/>
          <w:b/>
          <w:sz w:val="22"/>
          <w:szCs w:val="22"/>
          <w:u w:val="single"/>
        </w:rPr>
      </w:pPr>
      <w:r w:rsidRPr="00717EBA">
        <w:rPr>
          <w:rFonts w:ascii="Calibri" w:hAnsi="Calibri"/>
          <w:b/>
          <w:sz w:val="22"/>
          <w:szCs w:val="22"/>
          <w:u w:val="single"/>
        </w:rPr>
        <w:t>Safety and Technology</w:t>
      </w:r>
    </w:p>
    <w:p w:rsidR="008768D9" w:rsidRPr="00717EBA" w:rsidRDefault="008768D9" w:rsidP="008768D9">
      <w:pPr>
        <w:jc w:val="both"/>
        <w:rPr>
          <w:rFonts w:ascii="Calibri" w:hAnsi="Calibri"/>
          <w:i/>
          <w:sz w:val="22"/>
          <w:szCs w:val="22"/>
        </w:rPr>
      </w:pPr>
      <w:r w:rsidRPr="00717EBA">
        <w:rPr>
          <w:rFonts w:ascii="Calibri" w:hAnsi="Calibri"/>
          <w:i/>
          <w:sz w:val="22"/>
          <w:szCs w:val="22"/>
        </w:rPr>
        <w:t>Concerns:</w:t>
      </w:r>
    </w:p>
    <w:p w:rsidR="008768D9" w:rsidRPr="00717EBA" w:rsidRDefault="008768D9" w:rsidP="008768D9">
      <w:pPr>
        <w:jc w:val="both"/>
        <w:rPr>
          <w:rFonts w:ascii="Calibri" w:hAnsi="Calibri"/>
          <w:sz w:val="22"/>
          <w:szCs w:val="22"/>
        </w:rPr>
      </w:pPr>
      <w:r w:rsidRPr="00717EBA">
        <w:rPr>
          <w:rFonts w:ascii="Calibri" w:hAnsi="Calibri"/>
          <w:sz w:val="22"/>
          <w:szCs w:val="22"/>
        </w:rPr>
        <w:t>Does the perpetrator know your cell phone number? Your email address? Have you thought about what you would do if the perpetrator or perpetrator’s friends/family attempts to contact you or posts things about you online?  What can Peace Corps do to help you?</w:t>
      </w:r>
    </w:p>
    <w:p w:rsidR="008768D9" w:rsidRPr="00717EBA" w:rsidRDefault="008768D9" w:rsidP="008768D9">
      <w:pPr>
        <w:jc w:val="both"/>
        <w:rPr>
          <w:rFonts w:ascii="Calibri" w:hAnsi="Calibri"/>
          <w:sz w:val="22"/>
          <w:szCs w:val="22"/>
        </w:rPr>
      </w:pPr>
    </w:p>
    <w:p w:rsidR="008768D9" w:rsidRPr="00717EBA" w:rsidRDefault="008768D9" w:rsidP="008768D9">
      <w:pPr>
        <w:jc w:val="both"/>
        <w:rPr>
          <w:rFonts w:ascii="Calibri" w:hAnsi="Calibri"/>
          <w:sz w:val="22"/>
          <w:szCs w:val="22"/>
        </w:rPr>
      </w:pPr>
      <w:r w:rsidRPr="00717EBA">
        <w:rPr>
          <w:rFonts w:ascii="Calibri" w:hAnsi="Calibri"/>
          <w:sz w:val="22"/>
          <w:szCs w:val="22"/>
        </w:rPr>
        <w:t>Does the perpetrator know any of your passwords? If so, have you considered changing your passwords?</w:t>
      </w:r>
    </w:p>
    <w:p w:rsidR="008768D9" w:rsidRPr="00717EBA" w:rsidRDefault="008768D9" w:rsidP="008768D9">
      <w:pPr>
        <w:jc w:val="both"/>
        <w:rPr>
          <w:rFonts w:ascii="Calibri" w:hAnsi="Calibri"/>
          <w:sz w:val="22"/>
          <w:szCs w:val="22"/>
        </w:rPr>
      </w:pPr>
    </w:p>
    <w:p w:rsidR="008768D9" w:rsidRPr="00717EBA" w:rsidRDefault="008768D9" w:rsidP="008768D9">
      <w:pPr>
        <w:jc w:val="both"/>
        <w:rPr>
          <w:rFonts w:ascii="Calibri" w:hAnsi="Calibri"/>
          <w:sz w:val="22"/>
          <w:szCs w:val="22"/>
        </w:rPr>
      </w:pPr>
      <w:r w:rsidRPr="00717EBA">
        <w:rPr>
          <w:rFonts w:ascii="Calibri" w:hAnsi="Calibri"/>
          <w:sz w:val="22"/>
          <w:szCs w:val="22"/>
        </w:rPr>
        <w:t xml:space="preserve">Do you have any social media accounts (e.g., Facebook, Google, Twitter, Linked In, blogs)? Are you “friends” with the perpetrator or perpetrator’s friends/family? If </w:t>
      </w:r>
      <w:r w:rsidRPr="00717EBA">
        <w:rPr>
          <w:rFonts w:ascii="Calibri" w:hAnsi="Calibri"/>
          <w:sz w:val="22"/>
          <w:szCs w:val="22"/>
        </w:rPr>
        <w:lastRenderedPageBreak/>
        <w:t>so, do you know how to block the perpetrator or perpetrator’s family or friends?</w:t>
      </w:r>
    </w:p>
    <w:p w:rsidR="008768D9" w:rsidRPr="00717EBA" w:rsidRDefault="008768D9" w:rsidP="008768D9">
      <w:pPr>
        <w:jc w:val="both"/>
        <w:rPr>
          <w:rFonts w:ascii="Calibri" w:hAnsi="Calibri"/>
          <w:sz w:val="22"/>
          <w:szCs w:val="22"/>
        </w:rPr>
      </w:pPr>
    </w:p>
    <w:p w:rsidR="008768D9" w:rsidRPr="00717EBA" w:rsidRDefault="008768D9" w:rsidP="008768D9">
      <w:pPr>
        <w:jc w:val="both"/>
        <w:rPr>
          <w:rFonts w:ascii="Calibri" w:hAnsi="Calibri"/>
          <w:sz w:val="22"/>
          <w:szCs w:val="22"/>
        </w:rPr>
      </w:pPr>
      <w:r w:rsidRPr="00717EBA">
        <w:rPr>
          <w:rFonts w:ascii="Calibri" w:hAnsi="Calibri"/>
          <w:sz w:val="22"/>
          <w:szCs w:val="22"/>
        </w:rPr>
        <w:t>Are you concerned that the perpetrator or perpetrator’s family/friends will contact you on the Internet?  If they do, have you thought about what you will do?</w:t>
      </w:r>
    </w:p>
    <w:p w:rsidR="008768D9" w:rsidRPr="00717EBA" w:rsidRDefault="008768D9" w:rsidP="008768D9">
      <w:pPr>
        <w:jc w:val="both"/>
        <w:rPr>
          <w:rFonts w:ascii="Calibri" w:hAnsi="Calibri"/>
          <w:sz w:val="22"/>
          <w:szCs w:val="22"/>
        </w:rPr>
      </w:pPr>
    </w:p>
    <w:p w:rsidR="008768D9" w:rsidRPr="00717EBA" w:rsidRDefault="008768D9" w:rsidP="008768D9">
      <w:pPr>
        <w:jc w:val="both"/>
        <w:rPr>
          <w:rFonts w:ascii="Calibri" w:hAnsi="Calibri"/>
          <w:i/>
          <w:sz w:val="22"/>
          <w:szCs w:val="22"/>
        </w:rPr>
      </w:pPr>
      <w:r w:rsidRPr="00717EBA">
        <w:rPr>
          <w:rFonts w:ascii="Calibri" w:hAnsi="Calibri"/>
          <w:i/>
          <w:sz w:val="22"/>
          <w:szCs w:val="22"/>
        </w:rPr>
        <w:t>Actions:</w:t>
      </w:r>
    </w:p>
    <w:p w:rsidR="008768D9" w:rsidRPr="00717EBA" w:rsidRDefault="008768D9" w:rsidP="00341F3D">
      <w:pPr>
        <w:pStyle w:val="ListParagraph"/>
        <w:numPr>
          <w:ilvl w:val="0"/>
          <w:numId w:val="29"/>
        </w:numPr>
        <w:jc w:val="both"/>
        <w:rPr>
          <w:rFonts w:ascii="Calibri" w:hAnsi="Calibri"/>
          <w:i/>
          <w:sz w:val="22"/>
          <w:szCs w:val="22"/>
        </w:rPr>
      </w:pPr>
      <w:r w:rsidRPr="00717EBA">
        <w:rPr>
          <w:rFonts w:ascii="Calibri" w:hAnsi="Calibri"/>
          <w:i/>
          <w:sz w:val="22"/>
          <w:szCs w:val="22"/>
        </w:rPr>
        <w:t xml:space="preserve">Change </w:t>
      </w:r>
      <w:r w:rsidR="00A74E7B">
        <w:rPr>
          <w:rFonts w:ascii="Calibri" w:hAnsi="Calibri"/>
          <w:i/>
          <w:sz w:val="22"/>
          <w:szCs w:val="22"/>
        </w:rPr>
        <w:t xml:space="preserve">your </w:t>
      </w:r>
      <w:r w:rsidRPr="00717EBA">
        <w:rPr>
          <w:rFonts w:ascii="Calibri" w:hAnsi="Calibri"/>
          <w:i/>
          <w:sz w:val="22"/>
          <w:szCs w:val="22"/>
        </w:rPr>
        <w:t>SIM card or cellphone</w:t>
      </w:r>
    </w:p>
    <w:p w:rsidR="008768D9" w:rsidRPr="00717EBA" w:rsidRDefault="00A74E7B" w:rsidP="00341F3D">
      <w:pPr>
        <w:pStyle w:val="ListParagraph"/>
        <w:numPr>
          <w:ilvl w:val="0"/>
          <w:numId w:val="29"/>
        </w:numPr>
        <w:jc w:val="both"/>
        <w:rPr>
          <w:rFonts w:ascii="Calibri" w:hAnsi="Calibri"/>
          <w:i/>
          <w:sz w:val="22"/>
          <w:szCs w:val="22"/>
        </w:rPr>
      </w:pPr>
      <w:r>
        <w:rPr>
          <w:rFonts w:ascii="Calibri" w:hAnsi="Calibri"/>
          <w:i/>
          <w:sz w:val="22"/>
          <w:szCs w:val="22"/>
        </w:rPr>
        <w:t xml:space="preserve">Ensure you have </w:t>
      </w:r>
      <w:r w:rsidR="008768D9" w:rsidRPr="00717EBA">
        <w:rPr>
          <w:rFonts w:ascii="Calibri" w:hAnsi="Calibri"/>
          <w:i/>
          <w:sz w:val="22"/>
          <w:szCs w:val="22"/>
        </w:rPr>
        <w:t>readily accessible emergency contact numbers for local authorities and PC</w:t>
      </w:r>
    </w:p>
    <w:p w:rsidR="008768D9" w:rsidRPr="00717EBA" w:rsidRDefault="008768D9" w:rsidP="00341F3D">
      <w:pPr>
        <w:pStyle w:val="ListParagraph"/>
        <w:numPr>
          <w:ilvl w:val="0"/>
          <w:numId w:val="29"/>
        </w:numPr>
        <w:jc w:val="both"/>
        <w:rPr>
          <w:rFonts w:ascii="Calibri" w:hAnsi="Calibri"/>
          <w:i/>
          <w:sz w:val="22"/>
          <w:szCs w:val="22"/>
        </w:rPr>
      </w:pPr>
      <w:r w:rsidRPr="00717EBA">
        <w:rPr>
          <w:rFonts w:ascii="Calibri" w:hAnsi="Calibri"/>
          <w:i/>
          <w:sz w:val="22"/>
          <w:szCs w:val="22"/>
        </w:rPr>
        <w:t>Change user names and/or passwords for mail and other social media</w:t>
      </w:r>
    </w:p>
    <w:p w:rsidR="008768D9" w:rsidRPr="00717EBA" w:rsidRDefault="008768D9" w:rsidP="00341F3D">
      <w:pPr>
        <w:pStyle w:val="ListParagraph"/>
        <w:numPr>
          <w:ilvl w:val="0"/>
          <w:numId w:val="29"/>
        </w:numPr>
        <w:jc w:val="both"/>
        <w:rPr>
          <w:rFonts w:ascii="Calibri" w:hAnsi="Calibri"/>
          <w:i/>
          <w:sz w:val="22"/>
          <w:szCs w:val="22"/>
        </w:rPr>
      </w:pPr>
      <w:r w:rsidRPr="00717EBA">
        <w:rPr>
          <w:rFonts w:ascii="Calibri" w:hAnsi="Calibri"/>
          <w:i/>
          <w:sz w:val="22"/>
          <w:szCs w:val="22"/>
        </w:rPr>
        <w:t>Try to avoid using location services or posting information that may divulge your location</w:t>
      </w:r>
    </w:p>
    <w:p w:rsidR="008768D9" w:rsidRPr="00717EBA" w:rsidRDefault="008768D9" w:rsidP="00341F3D">
      <w:pPr>
        <w:pStyle w:val="ListParagraph"/>
        <w:numPr>
          <w:ilvl w:val="0"/>
          <w:numId w:val="29"/>
        </w:numPr>
        <w:jc w:val="both"/>
        <w:rPr>
          <w:rFonts w:ascii="Calibri" w:hAnsi="Calibri"/>
          <w:i/>
          <w:sz w:val="22"/>
          <w:szCs w:val="22"/>
        </w:rPr>
      </w:pPr>
      <w:r w:rsidRPr="00717EBA">
        <w:rPr>
          <w:rFonts w:ascii="Calibri" w:hAnsi="Calibri"/>
          <w:i/>
          <w:sz w:val="22"/>
          <w:szCs w:val="22"/>
        </w:rPr>
        <w:t>Notify Peace Corps as soon as possible of safety and security concerns or if the offender attempts to contact you.</w:t>
      </w:r>
    </w:p>
    <w:p w:rsidR="008768D9" w:rsidRPr="00717EBA" w:rsidRDefault="008768D9" w:rsidP="00341F3D">
      <w:pPr>
        <w:pStyle w:val="ListParagraph"/>
        <w:numPr>
          <w:ilvl w:val="0"/>
          <w:numId w:val="29"/>
        </w:numPr>
        <w:jc w:val="both"/>
        <w:rPr>
          <w:rFonts w:ascii="Calibri" w:hAnsi="Calibri"/>
          <w:i/>
          <w:sz w:val="22"/>
          <w:szCs w:val="22"/>
        </w:rPr>
      </w:pPr>
      <w:r w:rsidRPr="00717EBA">
        <w:rPr>
          <w:rFonts w:ascii="Calibri" w:hAnsi="Calibri"/>
          <w:i/>
          <w:sz w:val="22"/>
          <w:szCs w:val="22"/>
        </w:rPr>
        <w:t xml:space="preserve">Program </w:t>
      </w:r>
      <w:r w:rsidR="00A74E7B">
        <w:rPr>
          <w:rFonts w:ascii="Calibri" w:hAnsi="Calibri"/>
          <w:i/>
          <w:sz w:val="22"/>
          <w:szCs w:val="22"/>
        </w:rPr>
        <w:t xml:space="preserve">your </w:t>
      </w:r>
      <w:r w:rsidRPr="00717EBA">
        <w:rPr>
          <w:rFonts w:ascii="Calibri" w:hAnsi="Calibri"/>
          <w:i/>
          <w:sz w:val="22"/>
          <w:szCs w:val="22"/>
        </w:rPr>
        <w:t>phone with important emergency numbers</w:t>
      </w:r>
    </w:p>
    <w:p w:rsidR="008768D9" w:rsidRPr="00717EBA" w:rsidRDefault="008768D9" w:rsidP="00341F3D">
      <w:pPr>
        <w:pStyle w:val="ListParagraph"/>
        <w:numPr>
          <w:ilvl w:val="0"/>
          <w:numId w:val="29"/>
        </w:numPr>
        <w:jc w:val="both"/>
        <w:rPr>
          <w:rFonts w:ascii="Calibri" w:hAnsi="Calibri"/>
          <w:i/>
          <w:sz w:val="22"/>
          <w:szCs w:val="22"/>
        </w:rPr>
      </w:pPr>
      <w:r w:rsidRPr="00717EBA">
        <w:rPr>
          <w:rFonts w:ascii="Calibri" w:hAnsi="Calibri"/>
          <w:i/>
          <w:sz w:val="22"/>
          <w:szCs w:val="22"/>
        </w:rPr>
        <w:t xml:space="preserve">Keep phone charged and have enough minutes in case of an emergency. </w:t>
      </w:r>
    </w:p>
    <w:p w:rsidR="008768D9" w:rsidRPr="00717EBA" w:rsidRDefault="008768D9" w:rsidP="008768D9">
      <w:pPr>
        <w:jc w:val="both"/>
        <w:rPr>
          <w:rFonts w:ascii="Calibri" w:hAnsi="Calibri"/>
          <w:sz w:val="22"/>
          <w:szCs w:val="22"/>
        </w:rPr>
      </w:pPr>
    </w:p>
    <w:p w:rsidR="008768D9" w:rsidRPr="00717EBA" w:rsidRDefault="008768D9" w:rsidP="008768D9">
      <w:pPr>
        <w:jc w:val="both"/>
        <w:rPr>
          <w:rFonts w:ascii="Calibri" w:hAnsi="Calibri"/>
          <w:b/>
          <w:sz w:val="22"/>
          <w:szCs w:val="22"/>
          <w:u w:val="single"/>
        </w:rPr>
      </w:pPr>
      <w:r w:rsidRPr="00717EBA">
        <w:rPr>
          <w:rFonts w:ascii="Calibri" w:hAnsi="Calibri"/>
          <w:b/>
          <w:sz w:val="22"/>
          <w:szCs w:val="22"/>
          <w:u w:val="single"/>
        </w:rPr>
        <w:t>Workplace</w:t>
      </w:r>
    </w:p>
    <w:p w:rsidR="008768D9" w:rsidRPr="00717EBA" w:rsidRDefault="008768D9" w:rsidP="008768D9">
      <w:pPr>
        <w:jc w:val="both"/>
        <w:rPr>
          <w:rFonts w:ascii="Calibri" w:hAnsi="Calibri"/>
          <w:i/>
          <w:sz w:val="22"/>
          <w:szCs w:val="22"/>
        </w:rPr>
      </w:pPr>
      <w:r w:rsidRPr="00717EBA">
        <w:rPr>
          <w:rFonts w:ascii="Calibri" w:hAnsi="Calibri"/>
          <w:i/>
          <w:sz w:val="22"/>
          <w:szCs w:val="22"/>
        </w:rPr>
        <w:t>Concerns:</w:t>
      </w:r>
    </w:p>
    <w:p w:rsidR="008768D9" w:rsidRPr="00717EBA" w:rsidRDefault="008768D9" w:rsidP="008768D9">
      <w:pPr>
        <w:jc w:val="both"/>
        <w:rPr>
          <w:rFonts w:ascii="Calibri" w:hAnsi="Calibri"/>
          <w:sz w:val="22"/>
          <w:szCs w:val="22"/>
        </w:rPr>
      </w:pPr>
      <w:r w:rsidRPr="00717EBA">
        <w:rPr>
          <w:rFonts w:ascii="Calibri" w:hAnsi="Calibri"/>
          <w:sz w:val="22"/>
          <w:szCs w:val="22"/>
        </w:rPr>
        <w:t xml:space="preserve">Does the perpetrator or perpetrator’s family/friends know where you work? </w:t>
      </w:r>
    </w:p>
    <w:p w:rsidR="008768D9" w:rsidRPr="00717EBA" w:rsidRDefault="008768D9" w:rsidP="008768D9">
      <w:pPr>
        <w:jc w:val="both"/>
        <w:rPr>
          <w:rFonts w:ascii="Calibri" w:hAnsi="Calibri"/>
          <w:sz w:val="22"/>
          <w:szCs w:val="22"/>
        </w:rPr>
      </w:pPr>
    </w:p>
    <w:p w:rsidR="008768D9" w:rsidRPr="00717EBA" w:rsidRDefault="008768D9" w:rsidP="008768D9">
      <w:pPr>
        <w:jc w:val="both"/>
        <w:rPr>
          <w:rFonts w:ascii="Calibri" w:hAnsi="Calibri"/>
          <w:sz w:val="22"/>
          <w:szCs w:val="22"/>
        </w:rPr>
      </w:pPr>
      <w:r w:rsidRPr="00717EBA">
        <w:rPr>
          <w:rFonts w:ascii="Calibri" w:hAnsi="Calibri"/>
          <w:sz w:val="22"/>
          <w:szCs w:val="22"/>
        </w:rPr>
        <w:t>Does anyone else at work know about the incident?</w:t>
      </w:r>
    </w:p>
    <w:p w:rsidR="008768D9" w:rsidRPr="00717EBA" w:rsidRDefault="008768D9" w:rsidP="008768D9">
      <w:pPr>
        <w:jc w:val="both"/>
        <w:rPr>
          <w:rFonts w:ascii="Calibri" w:hAnsi="Calibri"/>
          <w:sz w:val="22"/>
          <w:szCs w:val="22"/>
        </w:rPr>
      </w:pPr>
    </w:p>
    <w:p w:rsidR="008768D9" w:rsidRPr="00717EBA" w:rsidRDefault="008768D9" w:rsidP="008768D9">
      <w:pPr>
        <w:jc w:val="both"/>
        <w:rPr>
          <w:rFonts w:ascii="Calibri" w:hAnsi="Calibri"/>
          <w:sz w:val="22"/>
          <w:szCs w:val="22"/>
        </w:rPr>
      </w:pPr>
      <w:r w:rsidRPr="00717EBA">
        <w:rPr>
          <w:rFonts w:ascii="Calibri" w:hAnsi="Calibri"/>
          <w:sz w:val="22"/>
          <w:szCs w:val="22"/>
        </w:rPr>
        <w:t>If your counterpart/supervisor learns about the incident, do you think it would make you more or less safe?</w:t>
      </w:r>
    </w:p>
    <w:p w:rsidR="008768D9" w:rsidRPr="00717EBA" w:rsidRDefault="008768D9" w:rsidP="008768D9">
      <w:pPr>
        <w:jc w:val="both"/>
        <w:rPr>
          <w:rFonts w:ascii="Calibri" w:hAnsi="Calibri"/>
          <w:sz w:val="22"/>
          <w:szCs w:val="22"/>
        </w:rPr>
      </w:pPr>
    </w:p>
    <w:p w:rsidR="008768D9" w:rsidRPr="00717EBA" w:rsidRDefault="008768D9" w:rsidP="008768D9">
      <w:pPr>
        <w:jc w:val="both"/>
        <w:rPr>
          <w:rFonts w:ascii="Calibri" w:hAnsi="Calibri"/>
          <w:sz w:val="22"/>
          <w:szCs w:val="22"/>
        </w:rPr>
      </w:pPr>
      <w:r w:rsidRPr="00717EBA">
        <w:rPr>
          <w:rFonts w:ascii="Calibri" w:hAnsi="Calibri"/>
          <w:sz w:val="22"/>
          <w:szCs w:val="22"/>
        </w:rPr>
        <w:t>If you work with the perpetrator, are there steps you can take to avoid interacting with the perpetrator?</w:t>
      </w:r>
    </w:p>
    <w:p w:rsidR="008768D9" w:rsidRPr="00717EBA" w:rsidRDefault="008768D9" w:rsidP="008768D9">
      <w:pPr>
        <w:jc w:val="both"/>
        <w:rPr>
          <w:rFonts w:ascii="Calibri" w:hAnsi="Calibri"/>
          <w:sz w:val="22"/>
          <w:szCs w:val="22"/>
        </w:rPr>
      </w:pPr>
    </w:p>
    <w:p w:rsidR="008768D9" w:rsidRPr="00717EBA" w:rsidRDefault="008768D9" w:rsidP="008768D9">
      <w:pPr>
        <w:jc w:val="both"/>
        <w:rPr>
          <w:rFonts w:ascii="Calibri" w:hAnsi="Calibri"/>
          <w:sz w:val="22"/>
          <w:szCs w:val="22"/>
        </w:rPr>
      </w:pPr>
      <w:r w:rsidRPr="00717EBA">
        <w:rPr>
          <w:rFonts w:ascii="Calibri" w:hAnsi="Calibri"/>
          <w:sz w:val="22"/>
          <w:szCs w:val="22"/>
        </w:rPr>
        <w:t>If the perpetrator shows up at your work are there people you can turn to for support?</w:t>
      </w:r>
    </w:p>
    <w:p w:rsidR="008768D9" w:rsidRPr="00717EBA" w:rsidRDefault="008768D9" w:rsidP="008768D9">
      <w:pPr>
        <w:jc w:val="both"/>
        <w:rPr>
          <w:rFonts w:ascii="Calibri" w:hAnsi="Calibri"/>
          <w:sz w:val="22"/>
          <w:szCs w:val="22"/>
          <w:u w:val="single"/>
        </w:rPr>
      </w:pPr>
    </w:p>
    <w:p w:rsidR="008768D9" w:rsidRPr="00717EBA" w:rsidRDefault="008768D9" w:rsidP="008768D9">
      <w:pPr>
        <w:jc w:val="both"/>
        <w:rPr>
          <w:rFonts w:ascii="Calibri" w:hAnsi="Calibri"/>
          <w:sz w:val="22"/>
          <w:szCs w:val="22"/>
        </w:rPr>
      </w:pPr>
      <w:r w:rsidRPr="00717EBA">
        <w:rPr>
          <w:rFonts w:ascii="Calibri" w:hAnsi="Calibri"/>
          <w:sz w:val="22"/>
          <w:szCs w:val="22"/>
        </w:rPr>
        <w:t>Is there anything that the Peace Corps can do to help you feel safe at work?</w:t>
      </w:r>
    </w:p>
    <w:p w:rsidR="008768D9" w:rsidRPr="00717EBA" w:rsidRDefault="008768D9" w:rsidP="008768D9">
      <w:pPr>
        <w:jc w:val="both"/>
        <w:rPr>
          <w:rFonts w:ascii="Calibri" w:hAnsi="Calibri"/>
          <w:sz w:val="22"/>
          <w:szCs w:val="22"/>
        </w:rPr>
      </w:pPr>
    </w:p>
    <w:p w:rsidR="008768D9" w:rsidRPr="00717EBA" w:rsidRDefault="008768D9" w:rsidP="008768D9">
      <w:pPr>
        <w:jc w:val="both"/>
        <w:rPr>
          <w:rFonts w:ascii="Calibri" w:hAnsi="Calibri"/>
          <w:i/>
          <w:sz w:val="22"/>
          <w:szCs w:val="22"/>
        </w:rPr>
      </w:pPr>
      <w:r w:rsidRPr="00717EBA">
        <w:rPr>
          <w:rFonts w:ascii="Calibri" w:hAnsi="Calibri"/>
          <w:i/>
          <w:sz w:val="22"/>
          <w:szCs w:val="22"/>
        </w:rPr>
        <w:t>Actions:</w:t>
      </w:r>
    </w:p>
    <w:p w:rsidR="008768D9" w:rsidRPr="00717EBA" w:rsidRDefault="00A74E7B" w:rsidP="00341F3D">
      <w:pPr>
        <w:pStyle w:val="ListParagraph"/>
        <w:numPr>
          <w:ilvl w:val="0"/>
          <w:numId w:val="29"/>
        </w:numPr>
        <w:jc w:val="both"/>
        <w:rPr>
          <w:rFonts w:ascii="Calibri" w:hAnsi="Calibri"/>
          <w:sz w:val="22"/>
          <w:szCs w:val="22"/>
        </w:rPr>
      </w:pPr>
      <w:r>
        <w:rPr>
          <w:rFonts w:ascii="Calibri" w:hAnsi="Calibri"/>
          <w:i/>
          <w:sz w:val="22"/>
          <w:szCs w:val="22"/>
        </w:rPr>
        <w:t>Make sure</w:t>
      </w:r>
      <w:r w:rsidR="008768D9" w:rsidRPr="00717EBA">
        <w:rPr>
          <w:rFonts w:ascii="Calibri" w:hAnsi="Calibri"/>
          <w:i/>
          <w:sz w:val="22"/>
          <w:szCs w:val="22"/>
        </w:rPr>
        <w:t xml:space="preserve"> PC </w:t>
      </w:r>
      <w:r>
        <w:rPr>
          <w:rFonts w:ascii="Calibri" w:hAnsi="Calibri"/>
          <w:i/>
          <w:sz w:val="22"/>
          <w:szCs w:val="22"/>
        </w:rPr>
        <w:t xml:space="preserve">has established contact with your </w:t>
      </w:r>
      <w:r w:rsidR="008768D9" w:rsidRPr="00717EBA">
        <w:rPr>
          <w:rFonts w:ascii="Calibri" w:hAnsi="Calibri"/>
          <w:i/>
          <w:sz w:val="22"/>
          <w:szCs w:val="22"/>
        </w:rPr>
        <w:t>counterpart so they know how to contact PC</w:t>
      </w:r>
    </w:p>
    <w:p w:rsidR="008768D9" w:rsidRPr="00717EBA" w:rsidRDefault="008768D9" w:rsidP="00341F3D">
      <w:pPr>
        <w:pStyle w:val="ListParagraph"/>
        <w:numPr>
          <w:ilvl w:val="0"/>
          <w:numId w:val="29"/>
        </w:numPr>
        <w:jc w:val="both"/>
        <w:rPr>
          <w:rFonts w:ascii="Calibri" w:hAnsi="Calibri"/>
          <w:sz w:val="22"/>
          <w:szCs w:val="22"/>
        </w:rPr>
      </w:pPr>
      <w:r w:rsidRPr="00717EBA">
        <w:rPr>
          <w:rFonts w:ascii="Calibri" w:hAnsi="Calibri"/>
          <w:i/>
          <w:sz w:val="22"/>
          <w:szCs w:val="22"/>
        </w:rPr>
        <w:t xml:space="preserve">Identify an emergency point of contact in the workplace </w:t>
      </w:r>
    </w:p>
    <w:p w:rsidR="008768D9" w:rsidRPr="00717EBA" w:rsidRDefault="008768D9" w:rsidP="00341F3D">
      <w:pPr>
        <w:pStyle w:val="ListParagraph"/>
        <w:numPr>
          <w:ilvl w:val="0"/>
          <w:numId w:val="29"/>
        </w:numPr>
        <w:jc w:val="both"/>
        <w:rPr>
          <w:rFonts w:ascii="Calibri" w:hAnsi="Calibri"/>
          <w:sz w:val="22"/>
          <w:szCs w:val="22"/>
        </w:rPr>
      </w:pPr>
      <w:r w:rsidRPr="00717EBA">
        <w:rPr>
          <w:rFonts w:ascii="Calibri" w:hAnsi="Calibri"/>
          <w:i/>
          <w:sz w:val="22"/>
          <w:szCs w:val="22"/>
        </w:rPr>
        <w:t>Immediately notify PC if the offender comes to your work</w:t>
      </w:r>
    </w:p>
    <w:p w:rsidR="008768D9" w:rsidRPr="00717EBA" w:rsidRDefault="008768D9" w:rsidP="00341F3D">
      <w:pPr>
        <w:pStyle w:val="ListParagraph"/>
        <w:numPr>
          <w:ilvl w:val="0"/>
          <w:numId w:val="29"/>
        </w:numPr>
        <w:jc w:val="both"/>
        <w:rPr>
          <w:rFonts w:ascii="Calibri" w:hAnsi="Calibri"/>
          <w:sz w:val="22"/>
          <w:szCs w:val="22"/>
        </w:rPr>
      </w:pPr>
      <w:r w:rsidRPr="00717EBA">
        <w:rPr>
          <w:rFonts w:ascii="Calibri" w:hAnsi="Calibri"/>
          <w:i/>
          <w:sz w:val="22"/>
          <w:szCs w:val="22"/>
        </w:rPr>
        <w:lastRenderedPageBreak/>
        <w:t>If working in isolated areas seek accompaniment by a coworker or community member if possible</w:t>
      </w:r>
    </w:p>
    <w:p w:rsidR="008768D9" w:rsidRPr="00717EBA" w:rsidRDefault="008768D9" w:rsidP="00341F3D">
      <w:pPr>
        <w:pStyle w:val="ListParagraph"/>
        <w:numPr>
          <w:ilvl w:val="0"/>
          <w:numId w:val="29"/>
        </w:numPr>
        <w:jc w:val="both"/>
        <w:rPr>
          <w:rFonts w:ascii="Calibri" w:hAnsi="Calibri"/>
          <w:sz w:val="22"/>
          <w:szCs w:val="22"/>
        </w:rPr>
      </w:pPr>
      <w:r w:rsidRPr="00717EBA">
        <w:rPr>
          <w:rFonts w:ascii="Calibri" w:hAnsi="Calibri"/>
          <w:i/>
          <w:sz w:val="22"/>
          <w:szCs w:val="22"/>
        </w:rPr>
        <w:t>Avoid staying late or alone in the office or workplace</w:t>
      </w:r>
    </w:p>
    <w:p w:rsidR="008768D9" w:rsidRPr="00717EBA" w:rsidRDefault="008768D9" w:rsidP="008768D9">
      <w:pPr>
        <w:jc w:val="both"/>
        <w:rPr>
          <w:rFonts w:ascii="Calibri" w:hAnsi="Calibri"/>
          <w:sz w:val="22"/>
          <w:szCs w:val="22"/>
          <w:u w:val="single"/>
        </w:rPr>
      </w:pPr>
    </w:p>
    <w:p w:rsidR="008768D9" w:rsidRPr="00717EBA" w:rsidRDefault="008768D9" w:rsidP="008768D9">
      <w:pPr>
        <w:jc w:val="both"/>
        <w:rPr>
          <w:rFonts w:ascii="Calibri" w:hAnsi="Calibri"/>
          <w:b/>
          <w:sz w:val="22"/>
          <w:szCs w:val="22"/>
          <w:u w:val="single"/>
        </w:rPr>
      </w:pPr>
      <w:r w:rsidRPr="00717EBA">
        <w:rPr>
          <w:rFonts w:ascii="Calibri" w:hAnsi="Calibri"/>
          <w:b/>
          <w:sz w:val="22"/>
          <w:szCs w:val="22"/>
          <w:u w:val="single"/>
        </w:rPr>
        <w:t>Community</w:t>
      </w:r>
    </w:p>
    <w:p w:rsidR="008768D9" w:rsidRPr="00717EBA" w:rsidRDefault="008768D9" w:rsidP="008768D9">
      <w:pPr>
        <w:jc w:val="both"/>
        <w:rPr>
          <w:rFonts w:ascii="Calibri" w:hAnsi="Calibri"/>
          <w:sz w:val="22"/>
          <w:szCs w:val="22"/>
          <w:u w:val="single"/>
        </w:rPr>
      </w:pPr>
      <w:r w:rsidRPr="00717EBA">
        <w:rPr>
          <w:rFonts w:ascii="Calibri" w:hAnsi="Calibri"/>
          <w:i/>
          <w:sz w:val="22"/>
          <w:szCs w:val="22"/>
        </w:rPr>
        <w:t>Concerns</w:t>
      </w:r>
      <w:r w:rsidRPr="00717EBA">
        <w:rPr>
          <w:rFonts w:ascii="Calibri" w:hAnsi="Calibri"/>
          <w:sz w:val="22"/>
          <w:szCs w:val="22"/>
          <w:u w:val="single"/>
        </w:rPr>
        <w:t>:</w:t>
      </w:r>
    </w:p>
    <w:p w:rsidR="008768D9" w:rsidRPr="00717EBA" w:rsidRDefault="008768D9" w:rsidP="008768D9">
      <w:pPr>
        <w:jc w:val="both"/>
        <w:rPr>
          <w:rFonts w:ascii="Calibri" w:hAnsi="Calibri"/>
          <w:sz w:val="22"/>
          <w:szCs w:val="22"/>
        </w:rPr>
      </w:pPr>
      <w:r w:rsidRPr="00717EBA">
        <w:rPr>
          <w:rFonts w:ascii="Calibri" w:hAnsi="Calibri"/>
          <w:sz w:val="22"/>
          <w:szCs w:val="22"/>
        </w:rPr>
        <w:t>Do you anticipate that you will see the perpetrator when you are out in public? If yes, where?</w:t>
      </w:r>
    </w:p>
    <w:p w:rsidR="008768D9" w:rsidRPr="00717EBA" w:rsidRDefault="008768D9" w:rsidP="008768D9">
      <w:pPr>
        <w:jc w:val="both"/>
        <w:rPr>
          <w:rFonts w:ascii="Calibri" w:hAnsi="Calibri"/>
          <w:sz w:val="22"/>
          <w:szCs w:val="22"/>
        </w:rPr>
      </w:pPr>
    </w:p>
    <w:p w:rsidR="008768D9" w:rsidRPr="00717EBA" w:rsidRDefault="008768D9" w:rsidP="008768D9">
      <w:pPr>
        <w:jc w:val="both"/>
        <w:rPr>
          <w:rFonts w:ascii="Calibri" w:hAnsi="Calibri"/>
          <w:sz w:val="22"/>
          <w:szCs w:val="22"/>
        </w:rPr>
      </w:pPr>
      <w:r w:rsidRPr="00717EBA">
        <w:rPr>
          <w:rFonts w:ascii="Calibri" w:hAnsi="Calibri"/>
          <w:sz w:val="22"/>
          <w:szCs w:val="22"/>
        </w:rPr>
        <w:t>Do you see the perpetrator’s family/friends when you are out in public? If yes, where?</w:t>
      </w:r>
    </w:p>
    <w:p w:rsidR="008768D9" w:rsidRPr="00717EBA" w:rsidRDefault="008768D9" w:rsidP="008768D9">
      <w:pPr>
        <w:jc w:val="both"/>
        <w:rPr>
          <w:rFonts w:ascii="Calibri" w:hAnsi="Calibri"/>
          <w:sz w:val="22"/>
          <w:szCs w:val="22"/>
        </w:rPr>
      </w:pPr>
    </w:p>
    <w:p w:rsidR="008768D9" w:rsidRPr="00717EBA" w:rsidRDefault="008768D9" w:rsidP="008768D9">
      <w:pPr>
        <w:jc w:val="both"/>
        <w:rPr>
          <w:rFonts w:ascii="Calibri" w:hAnsi="Calibri"/>
          <w:sz w:val="22"/>
          <w:szCs w:val="22"/>
        </w:rPr>
      </w:pPr>
      <w:r w:rsidRPr="00717EBA">
        <w:rPr>
          <w:rFonts w:ascii="Calibri" w:hAnsi="Calibri"/>
          <w:sz w:val="22"/>
          <w:szCs w:val="22"/>
        </w:rPr>
        <w:t>If needed, is there someone you trust who can accompany you to the places you need to go?</w:t>
      </w:r>
    </w:p>
    <w:p w:rsidR="008768D9" w:rsidRPr="00717EBA" w:rsidRDefault="008768D9" w:rsidP="008768D9">
      <w:pPr>
        <w:jc w:val="both"/>
        <w:rPr>
          <w:rFonts w:ascii="Calibri" w:hAnsi="Calibri"/>
          <w:sz w:val="22"/>
          <w:szCs w:val="22"/>
        </w:rPr>
      </w:pPr>
    </w:p>
    <w:p w:rsidR="008768D9" w:rsidRPr="00717EBA" w:rsidRDefault="008768D9" w:rsidP="008768D9">
      <w:pPr>
        <w:jc w:val="both"/>
        <w:rPr>
          <w:rFonts w:ascii="Calibri" w:hAnsi="Calibri"/>
          <w:sz w:val="22"/>
          <w:szCs w:val="22"/>
        </w:rPr>
      </w:pPr>
      <w:r w:rsidRPr="00717EBA">
        <w:rPr>
          <w:rFonts w:ascii="Calibri" w:hAnsi="Calibri"/>
          <w:sz w:val="22"/>
          <w:szCs w:val="22"/>
        </w:rPr>
        <w:t>If you were approached by the perpetrator or perpetrator’s friends/family in a public place, do you know where you could go to be safe?</w:t>
      </w:r>
    </w:p>
    <w:p w:rsidR="008768D9" w:rsidRPr="00717EBA" w:rsidRDefault="008768D9" w:rsidP="008768D9">
      <w:pPr>
        <w:jc w:val="both"/>
        <w:rPr>
          <w:rFonts w:ascii="Calibri" w:hAnsi="Calibri"/>
          <w:sz w:val="22"/>
          <w:szCs w:val="22"/>
        </w:rPr>
      </w:pPr>
    </w:p>
    <w:p w:rsidR="008768D9" w:rsidRPr="00717EBA" w:rsidRDefault="008768D9" w:rsidP="008768D9">
      <w:pPr>
        <w:rPr>
          <w:rFonts w:ascii="Calibri" w:hAnsi="Calibri"/>
          <w:sz w:val="22"/>
          <w:szCs w:val="22"/>
        </w:rPr>
      </w:pPr>
      <w:r w:rsidRPr="00717EBA">
        <w:rPr>
          <w:rFonts w:ascii="Calibri" w:hAnsi="Calibri"/>
          <w:sz w:val="22"/>
          <w:szCs w:val="22"/>
        </w:rPr>
        <w:t>Do you have any concerns about rumors related to the incident that are mentioned by community members or other Volunteers? How might you respond to these? How might these rumors impact you? How can Peace Corps assist you in dealing with rumors?</w:t>
      </w:r>
    </w:p>
    <w:p w:rsidR="008768D9" w:rsidRPr="00717EBA" w:rsidRDefault="008768D9" w:rsidP="008768D9">
      <w:pPr>
        <w:jc w:val="both"/>
        <w:rPr>
          <w:rFonts w:ascii="Calibri" w:hAnsi="Calibri"/>
          <w:sz w:val="22"/>
          <w:szCs w:val="22"/>
        </w:rPr>
      </w:pPr>
    </w:p>
    <w:p w:rsidR="008768D9" w:rsidRPr="00717EBA" w:rsidRDefault="008768D9" w:rsidP="008768D9">
      <w:pPr>
        <w:jc w:val="both"/>
        <w:rPr>
          <w:rFonts w:ascii="Calibri" w:hAnsi="Calibri"/>
          <w:sz w:val="22"/>
          <w:szCs w:val="22"/>
        </w:rPr>
      </w:pPr>
      <w:r w:rsidRPr="00717EBA">
        <w:rPr>
          <w:rFonts w:ascii="Calibri" w:hAnsi="Calibri"/>
          <w:sz w:val="22"/>
          <w:szCs w:val="22"/>
        </w:rPr>
        <w:t>Are there specific things you or Peace Corps can do that might help you feel safer in your community?</w:t>
      </w:r>
    </w:p>
    <w:p w:rsidR="008768D9" w:rsidRPr="00717EBA" w:rsidRDefault="008768D9" w:rsidP="008768D9">
      <w:pPr>
        <w:jc w:val="both"/>
        <w:rPr>
          <w:rFonts w:ascii="Calibri" w:hAnsi="Calibri"/>
          <w:sz w:val="22"/>
          <w:szCs w:val="22"/>
          <w:u w:val="single"/>
        </w:rPr>
      </w:pPr>
    </w:p>
    <w:p w:rsidR="008768D9" w:rsidRPr="00717EBA" w:rsidRDefault="008768D9" w:rsidP="008768D9">
      <w:pPr>
        <w:jc w:val="both"/>
        <w:rPr>
          <w:rFonts w:ascii="Calibri" w:hAnsi="Calibri"/>
          <w:i/>
          <w:sz w:val="22"/>
          <w:szCs w:val="22"/>
        </w:rPr>
      </w:pPr>
      <w:r w:rsidRPr="00717EBA">
        <w:rPr>
          <w:rFonts w:ascii="Calibri" w:hAnsi="Calibri"/>
          <w:i/>
          <w:sz w:val="22"/>
          <w:szCs w:val="22"/>
        </w:rPr>
        <w:t>Actions:</w:t>
      </w:r>
    </w:p>
    <w:p w:rsidR="008768D9" w:rsidRPr="00717EBA" w:rsidRDefault="008768D9" w:rsidP="00341F3D">
      <w:pPr>
        <w:pStyle w:val="ListParagraph"/>
        <w:numPr>
          <w:ilvl w:val="0"/>
          <w:numId w:val="29"/>
        </w:numPr>
        <w:jc w:val="both"/>
        <w:rPr>
          <w:rFonts w:ascii="Calibri" w:hAnsi="Calibri"/>
          <w:sz w:val="22"/>
          <w:szCs w:val="22"/>
        </w:rPr>
      </w:pPr>
      <w:r w:rsidRPr="00717EBA">
        <w:rPr>
          <w:rFonts w:ascii="Calibri" w:hAnsi="Calibri"/>
          <w:i/>
          <w:sz w:val="22"/>
          <w:szCs w:val="22"/>
        </w:rPr>
        <w:t>Establish regular check-in plan with PCMO and other PC staff</w:t>
      </w:r>
    </w:p>
    <w:p w:rsidR="008768D9" w:rsidRPr="00717EBA" w:rsidRDefault="00A74E7B" w:rsidP="00341F3D">
      <w:pPr>
        <w:pStyle w:val="ListParagraph"/>
        <w:numPr>
          <w:ilvl w:val="0"/>
          <w:numId w:val="29"/>
        </w:numPr>
        <w:jc w:val="both"/>
        <w:rPr>
          <w:rFonts w:ascii="Calibri" w:hAnsi="Calibri"/>
          <w:sz w:val="22"/>
          <w:szCs w:val="22"/>
        </w:rPr>
      </w:pPr>
      <w:r>
        <w:rPr>
          <w:rFonts w:ascii="Calibri" w:hAnsi="Calibri"/>
          <w:i/>
          <w:sz w:val="22"/>
          <w:szCs w:val="22"/>
        </w:rPr>
        <w:t xml:space="preserve">Find out what </w:t>
      </w:r>
      <w:r w:rsidR="008768D9" w:rsidRPr="00717EBA">
        <w:rPr>
          <w:rFonts w:ascii="Calibri" w:hAnsi="Calibri"/>
          <w:i/>
          <w:sz w:val="22"/>
          <w:szCs w:val="22"/>
        </w:rPr>
        <w:t xml:space="preserve">support services </w:t>
      </w:r>
      <w:r>
        <w:rPr>
          <w:rFonts w:ascii="Calibri" w:hAnsi="Calibri"/>
          <w:i/>
          <w:sz w:val="22"/>
          <w:szCs w:val="22"/>
        </w:rPr>
        <w:t xml:space="preserve">are </w:t>
      </w:r>
      <w:r w:rsidR="008768D9" w:rsidRPr="00717EBA">
        <w:rPr>
          <w:rFonts w:ascii="Calibri" w:hAnsi="Calibri"/>
          <w:i/>
          <w:sz w:val="22"/>
          <w:szCs w:val="22"/>
        </w:rPr>
        <w:t>available</w:t>
      </w:r>
      <w:r>
        <w:rPr>
          <w:rFonts w:ascii="Calibri" w:hAnsi="Calibri"/>
          <w:i/>
          <w:sz w:val="22"/>
          <w:szCs w:val="22"/>
        </w:rPr>
        <w:t xml:space="preserve"> to you</w:t>
      </w:r>
      <w:r w:rsidR="008768D9" w:rsidRPr="00717EBA">
        <w:rPr>
          <w:rFonts w:ascii="Calibri" w:hAnsi="Calibri"/>
          <w:i/>
          <w:sz w:val="22"/>
          <w:szCs w:val="22"/>
        </w:rPr>
        <w:t>, including Volunteer Support Network and PCVLs</w:t>
      </w:r>
    </w:p>
    <w:p w:rsidR="008768D9" w:rsidRPr="00717EBA" w:rsidRDefault="008768D9" w:rsidP="00341F3D">
      <w:pPr>
        <w:pStyle w:val="ListParagraph"/>
        <w:numPr>
          <w:ilvl w:val="0"/>
          <w:numId w:val="29"/>
        </w:numPr>
        <w:jc w:val="both"/>
        <w:rPr>
          <w:rFonts w:ascii="Calibri" w:hAnsi="Calibri"/>
          <w:i/>
          <w:sz w:val="22"/>
          <w:szCs w:val="22"/>
        </w:rPr>
      </w:pPr>
      <w:r w:rsidRPr="00717EBA">
        <w:rPr>
          <w:rFonts w:ascii="Calibri" w:hAnsi="Calibri"/>
          <w:i/>
          <w:sz w:val="22"/>
          <w:szCs w:val="22"/>
        </w:rPr>
        <w:t>Trust</w:t>
      </w:r>
      <w:r w:rsidR="00A74E7B">
        <w:rPr>
          <w:rFonts w:ascii="Calibri" w:hAnsi="Calibri"/>
          <w:i/>
          <w:sz w:val="22"/>
          <w:szCs w:val="22"/>
        </w:rPr>
        <w:t xml:space="preserve"> your</w:t>
      </w:r>
      <w:r w:rsidRPr="00717EBA">
        <w:rPr>
          <w:rFonts w:ascii="Calibri" w:hAnsi="Calibri"/>
          <w:i/>
          <w:sz w:val="22"/>
          <w:szCs w:val="22"/>
        </w:rPr>
        <w:t xml:space="preserve"> instincts; don’t worry about appearing to over-react (over-reacting is okay)</w:t>
      </w:r>
    </w:p>
    <w:p w:rsidR="008768D9" w:rsidRPr="00717EBA" w:rsidRDefault="008768D9" w:rsidP="00341F3D">
      <w:pPr>
        <w:pStyle w:val="ListParagraph"/>
        <w:numPr>
          <w:ilvl w:val="0"/>
          <w:numId w:val="29"/>
        </w:numPr>
        <w:jc w:val="both"/>
        <w:rPr>
          <w:rFonts w:ascii="Calibri" w:hAnsi="Calibri"/>
          <w:i/>
          <w:sz w:val="22"/>
          <w:szCs w:val="22"/>
        </w:rPr>
      </w:pPr>
      <w:r w:rsidRPr="00717EBA">
        <w:rPr>
          <w:rFonts w:ascii="Calibri" w:hAnsi="Calibri"/>
          <w:i/>
          <w:sz w:val="22"/>
          <w:szCs w:val="22"/>
        </w:rPr>
        <w:t xml:space="preserve">Be aware of unhealthy coping mechanisms such as self-medicating, isolating oneself, </w:t>
      </w:r>
      <w:r w:rsidR="00B121CD">
        <w:rPr>
          <w:rFonts w:ascii="Calibri" w:hAnsi="Calibri"/>
          <w:i/>
          <w:sz w:val="22"/>
          <w:szCs w:val="22"/>
        </w:rPr>
        <w:t xml:space="preserve">hurting oneself, </w:t>
      </w:r>
      <w:r w:rsidRPr="00717EBA">
        <w:rPr>
          <w:rFonts w:ascii="Calibri" w:hAnsi="Calibri"/>
          <w:i/>
          <w:sz w:val="22"/>
          <w:szCs w:val="22"/>
        </w:rPr>
        <w:t>etc. and seek help from PC</w:t>
      </w:r>
    </w:p>
    <w:p w:rsidR="008768D9" w:rsidRPr="00717EBA" w:rsidRDefault="008768D9" w:rsidP="00341F3D">
      <w:pPr>
        <w:pStyle w:val="ListParagraph"/>
        <w:numPr>
          <w:ilvl w:val="0"/>
          <w:numId w:val="29"/>
        </w:numPr>
        <w:jc w:val="both"/>
        <w:rPr>
          <w:rFonts w:ascii="Calibri" w:hAnsi="Calibri"/>
          <w:i/>
          <w:sz w:val="22"/>
          <w:szCs w:val="22"/>
        </w:rPr>
      </w:pPr>
      <w:r w:rsidRPr="00717EBA">
        <w:rPr>
          <w:rFonts w:ascii="Calibri" w:hAnsi="Calibri"/>
          <w:i/>
          <w:sz w:val="22"/>
          <w:szCs w:val="22"/>
        </w:rPr>
        <w:t>Ask Peace Corps for help before stress becomes overwhelming.</w:t>
      </w:r>
    </w:p>
    <w:p w:rsidR="008768D9" w:rsidRPr="00717EBA" w:rsidRDefault="008768D9" w:rsidP="008768D9">
      <w:pPr>
        <w:jc w:val="both"/>
        <w:rPr>
          <w:rFonts w:ascii="Calibri" w:hAnsi="Calibri"/>
          <w:sz w:val="22"/>
          <w:szCs w:val="22"/>
          <w:u w:val="single"/>
        </w:rPr>
      </w:pPr>
    </w:p>
    <w:p w:rsidR="008768D9" w:rsidRPr="00717EBA" w:rsidRDefault="008768D9" w:rsidP="008768D9">
      <w:pPr>
        <w:jc w:val="both"/>
        <w:rPr>
          <w:rFonts w:ascii="Calibri" w:hAnsi="Calibri"/>
          <w:b/>
          <w:sz w:val="22"/>
          <w:szCs w:val="22"/>
          <w:u w:val="single"/>
        </w:rPr>
      </w:pPr>
      <w:r w:rsidRPr="00717EBA">
        <w:rPr>
          <w:rFonts w:ascii="Calibri" w:hAnsi="Calibri"/>
          <w:b/>
          <w:sz w:val="22"/>
          <w:szCs w:val="22"/>
          <w:u w:val="single"/>
        </w:rPr>
        <w:t>Transportation</w:t>
      </w:r>
    </w:p>
    <w:p w:rsidR="008768D9" w:rsidRPr="00717EBA" w:rsidRDefault="008768D9" w:rsidP="008768D9">
      <w:pPr>
        <w:jc w:val="both"/>
        <w:rPr>
          <w:rFonts w:ascii="Calibri" w:hAnsi="Calibri"/>
          <w:i/>
          <w:sz w:val="22"/>
          <w:szCs w:val="22"/>
        </w:rPr>
      </w:pPr>
      <w:r w:rsidRPr="00717EBA">
        <w:rPr>
          <w:rFonts w:ascii="Calibri" w:hAnsi="Calibri"/>
          <w:i/>
          <w:sz w:val="22"/>
          <w:szCs w:val="22"/>
        </w:rPr>
        <w:t>Concerns:</w:t>
      </w:r>
    </w:p>
    <w:p w:rsidR="008768D9" w:rsidRPr="00717EBA" w:rsidRDefault="008768D9" w:rsidP="008768D9">
      <w:pPr>
        <w:jc w:val="both"/>
        <w:rPr>
          <w:rFonts w:ascii="Calibri" w:hAnsi="Calibri"/>
          <w:sz w:val="22"/>
          <w:szCs w:val="22"/>
        </w:rPr>
      </w:pPr>
      <w:r w:rsidRPr="00717EBA">
        <w:rPr>
          <w:rFonts w:ascii="Calibri" w:hAnsi="Calibri"/>
          <w:sz w:val="22"/>
          <w:szCs w:val="22"/>
        </w:rPr>
        <w:t xml:space="preserve">Do you have any safety concerns with any modes of transportation related to the incident? </w:t>
      </w:r>
    </w:p>
    <w:p w:rsidR="008768D9" w:rsidRPr="00717EBA" w:rsidRDefault="008768D9" w:rsidP="008768D9">
      <w:pPr>
        <w:jc w:val="both"/>
        <w:rPr>
          <w:rFonts w:ascii="Calibri" w:hAnsi="Calibri"/>
          <w:sz w:val="22"/>
          <w:szCs w:val="22"/>
        </w:rPr>
      </w:pPr>
    </w:p>
    <w:p w:rsidR="008768D9" w:rsidRPr="00717EBA" w:rsidRDefault="008768D9" w:rsidP="008768D9">
      <w:pPr>
        <w:jc w:val="both"/>
        <w:rPr>
          <w:rFonts w:ascii="Calibri" w:hAnsi="Calibri"/>
          <w:sz w:val="22"/>
          <w:szCs w:val="22"/>
        </w:rPr>
      </w:pPr>
      <w:r w:rsidRPr="00717EBA">
        <w:rPr>
          <w:rFonts w:ascii="Calibri" w:hAnsi="Calibri"/>
          <w:sz w:val="22"/>
          <w:szCs w:val="22"/>
        </w:rPr>
        <w:lastRenderedPageBreak/>
        <w:t>Does the perpetrator know your transportation routes? If yes, can you change the routes you take to work, home, shopping?</w:t>
      </w:r>
    </w:p>
    <w:p w:rsidR="008768D9" w:rsidRPr="00717EBA" w:rsidRDefault="008768D9" w:rsidP="008768D9">
      <w:pPr>
        <w:jc w:val="both"/>
        <w:rPr>
          <w:rFonts w:ascii="Calibri" w:hAnsi="Calibri"/>
          <w:sz w:val="22"/>
          <w:szCs w:val="22"/>
        </w:rPr>
      </w:pPr>
    </w:p>
    <w:p w:rsidR="008768D9" w:rsidRPr="00717EBA" w:rsidRDefault="008768D9" w:rsidP="008768D9">
      <w:pPr>
        <w:jc w:val="both"/>
        <w:rPr>
          <w:rFonts w:ascii="Calibri" w:hAnsi="Calibri"/>
          <w:sz w:val="22"/>
          <w:szCs w:val="22"/>
        </w:rPr>
      </w:pPr>
      <w:r w:rsidRPr="00717EBA">
        <w:rPr>
          <w:rFonts w:ascii="Calibri" w:hAnsi="Calibri"/>
          <w:sz w:val="22"/>
          <w:szCs w:val="22"/>
        </w:rPr>
        <w:t>Does the perpetrator or the perpetrator’s friends/family use the same transportation you do? If so, are there other ways you could get where you need to go?</w:t>
      </w:r>
      <w:r w:rsidR="00B121CD">
        <w:rPr>
          <w:rFonts w:ascii="Calibri" w:hAnsi="Calibri"/>
          <w:sz w:val="22"/>
          <w:szCs w:val="22"/>
        </w:rPr>
        <w:t xml:space="preserve"> Is their opportunity for carpooling with someone else?</w:t>
      </w:r>
    </w:p>
    <w:p w:rsidR="008768D9" w:rsidRPr="00717EBA" w:rsidRDefault="008768D9" w:rsidP="008768D9">
      <w:pPr>
        <w:jc w:val="both"/>
        <w:rPr>
          <w:rFonts w:ascii="Calibri" w:hAnsi="Calibri"/>
          <w:sz w:val="22"/>
          <w:szCs w:val="22"/>
        </w:rPr>
      </w:pPr>
    </w:p>
    <w:p w:rsidR="008768D9" w:rsidRPr="00717EBA" w:rsidRDefault="008768D9" w:rsidP="008768D9">
      <w:pPr>
        <w:jc w:val="both"/>
        <w:rPr>
          <w:rFonts w:ascii="Calibri" w:hAnsi="Calibri"/>
          <w:i/>
          <w:sz w:val="22"/>
          <w:szCs w:val="22"/>
        </w:rPr>
      </w:pPr>
      <w:r w:rsidRPr="00717EBA">
        <w:rPr>
          <w:rFonts w:ascii="Calibri" w:hAnsi="Calibri"/>
          <w:sz w:val="22"/>
          <w:szCs w:val="22"/>
        </w:rPr>
        <w:t>Are there specific things you can think of doing or that Peace Corps might do that might help you feel safer in transport?</w:t>
      </w:r>
    </w:p>
    <w:p w:rsidR="008768D9" w:rsidRPr="00717EBA" w:rsidRDefault="008768D9" w:rsidP="008768D9">
      <w:pPr>
        <w:jc w:val="both"/>
        <w:rPr>
          <w:rFonts w:ascii="Calibri" w:hAnsi="Calibri"/>
          <w:sz w:val="22"/>
          <w:szCs w:val="22"/>
        </w:rPr>
      </w:pPr>
    </w:p>
    <w:p w:rsidR="008768D9" w:rsidRPr="00717EBA" w:rsidRDefault="008768D9" w:rsidP="008768D9">
      <w:pPr>
        <w:jc w:val="both"/>
        <w:rPr>
          <w:rFonts w:ascii="Calibri" w:hAnsi="Calibri"/>
          <w:i/>
          <w:sz w:val="22"/>
          <w:szCs w:val="22"/>
        </w:rPr>
      </w:pPr>
      <w:r w:rsidRPr="00717EBA">
        <w:rPr>
          <w:rFonts w:ascii="Calibri" w:hAnsi="Calibri"/>
          <w:i/>
          <w:sz w:val="22"/>
          <w:szCs w:val="22"/>
        </w:rPr>
        <w:t>Actions:</w:t>
      </w:r>
    </w:p>
    <w:p w:rsidR="008768D9" w:rsidRPr="00717EBA" w:rsidRDefault="008768D9" w:rsidP="00341F3D">
      <w:pPr>
        <w:pStyle w:val="ListParagraph"/>
        <w:numPr>
          <w:ilvl w:val="0"/>
          <w:numId w:val="29"/>
        </w:numPr>
        <w:jc w:val="both"/>
        <w:rPr>
          <w:rFonts w:ascii="Calibri" w:hAnsi="Calibri"/>
          <w:i/>
          <w:sz w:val="22"/>
          <w:szCs w:val="22"/>
        </w:rPr>
      </w:pPr>
      <w:r w:rsidRPr="00717EBA">
        <w:rPr>
          <w:rFonts w:ascii="Calibri" w:hAnsi="Calibri"/>
          <w:i/>
          <w:sz w:val="22"/>
          <w:szCs w:val="22"/>
        </w:rPr>
        <w:t>Assist with identifying a safe taxi/moto-taxi or bus services</w:t>
      </w:r>
    </w:p>
    <w:p w:rsidR="008768D9" w:rsidRPr="00717EBA" w:rsidRDefault="008768D9" w:rsidP="00341F3D">
      <w:pPr>
        <w:pStyle w:val="ListParagraph"/>
        <w:numPr>
          <w:ilvl w:val="0"/>
          <w:numId w:val="29"/>
        </w:numPr>
        <w:jc w:val="both"/>
        <w:rPr>
          <w:rFonts w:ascii="Calibri" w:hAnsi="Calibri"/>
          <w:i/>
          <w:sz w:val="22"/>
          <w:szCs w:val="22"/>
        </w:rPr>
      </w:pPr>
      <w:r w:rsidRPr="00717EBA">
        <w:rPr>
          <w:rFonts w:ascii="Calibri" w:hAnsi="Calibri"/>
          <w:i/>
          <w:sz w:val="22"/>
          <w:szCs w:val="22"/>
        </w:rPr>
        <w:t>Ensure that the Volunteer has readily accessible emergency contact numbers for local authorities and PC</w:t>
      </w:r>
    </w:p>
    <w:p w:rsidR="008768D9" w:rsidRPr="00717EBA" w:rsidRDefault="008768D9" w:rsidP="00341F3D">
      <w:pPr>
        <w:pStyle w:val="ListParagraph"/>
        <w:numPr>
          <w:ilvl w:val="0"/>
          <w:numId w:val="29"/>
        </w:numPr>
        <w:jc w:val="both"/>
        <w:rPr>
          <w:rFonts w:ascii="Calibri" w:hAnsi="Calibri"/>
          <w:i/>
          <w:sz w:val="22"/>
          <w:szCs w:val="22"/>
        </w:rPr>
      </w:pPr>
      <w:r w:rsidRPr="00717EBA">
        <w:rPr>
          <w:rFonts w:ascii="Calibri" w:hAnsi="Calibri"/>
          <w:i/>
          <w:sz w:val="22"/>
          <w:szCs w:val="22"/>
        </w:rPr>
        <w:t>Notify Peace Corps as soon as possible of safety and security concerns</w:t>
      </w:r>
    </w:p>
    <w:p w:rsidR="008768D9" w:rsidRPr="00717EBA" w:rsidRDefault="008768D9" w:rsidP="00341F3D">
      <w:pPr>
        <w:pStyle w:val="ListParagraph"/>
        <w:numPr>
          <w:ilvl w:val="0"/>
          <w:numId w:val="29"/>
        </w:numPr>
        <w:jc w:val="both"/>
        <w:rPr>
          <w:rFonts w:ascii="Calibri" w:hAnsi="Calibri"/>
          <w:i/>
          <w:sz w:val="22"/>
          <w:szCs w:val="22"/>
        </w:rPr>
      </w:pPr>
      <w:r w:rsidRPr="00717EBA">
        <w:rPr>
          <w:rFonts w:ascii="Calibri" w:hAnsi="Calibri"/>
          <w:i/>
          <w:sz w:val="22"/>
          <w:szCs w:val="22"/>
        </w:rPr>
        <w:t xml:space="preserve">Trust </w:t>
      </w:r>
      <w:r w:rsidR="00A74E7B">
        <w:rPr>
          <w:rFonts w:ascii="Calibri" w:hAnsi="Calibri"/>
          <w:i/>
          <w:sz w:val="22"/>
          <w:szCs w:val="22"/>
        </w:rPr>
        <w:t xml:space="preserve">your </w:t>
      </w:r>
      <w:r w:rsidRPr="00717EBA">
        <w:rPr>
          <w:rFonts w:ascii="Calibri" w:hAnsi="Calibri"/>
          <w:i/>
          <w:sz w:val="22"/>
          <w:szCs w:val="22"/>
        </w:rPr>
        <w:t xml:space="preserve">instincts; don’t worry about appearing to over-react </w:t>
      </w:r>
    </w:p>
    <w:p w:rsidR="008768D9" w:rsidRPr="00717EBA" w:rsidRDefault="008768D9" w:rsidP="00341F3D">
      <w:pPr>
        <w:pStyle w:val="ListParagraph"/>
        <w:numPr>
          <w:ilvl w:val="0"/>
          <w:numId w:val="29"/>
        </w:numPr>
        <w:jc w:val="both"/>
        <w:rPr>
          <w:rFonts w:ascii="Calibri" w:hAnsi="Calibri"/>
          <w:i/>
          <w:sz w:val="22"/>
          <w:szCs w:val="22"/>
        </w:rPr>
      </w:pPr>
      <w:r w:rsidRPr="00717EBA">
        <w:rPr>
          <w:rFonts w:ascii="Calibri" w:hAnsi="Calibri"/>
          <w:i/>
          <w:sz w:val="22"/>
          <w:szCs w:val="22"/>
        </w:rPr>
        <w:t>Modify daily routines, change times and routes to frequent locations if possible</w:t>
      </w:r>
    </w:p>
    <w:p w:rsidR="005E2BAA" w:rsidRPr="00717EBA" w:rsidRDefault="008768D9" w:rsidP="00341F3D">
      <w:pPr>
        <w:pStyle w:val="ListParagraph"/>
        <w:numPr>
          <w:ilvl w:val="0"/>
          <w:numId w:val="29"/>
        </w:numPr>
        <w:jc w:val="both"/>
        <w:rPr>
          <w:rFonts w:ascii="Calibri" w:hAnsi="Calibri"/>
          <w:i/>
          <w:sz w:val="22"/>
          <w:szCs w:val="22"/>
        </w:rPr>
      </w:pPr>
      <w:r w:rsidRPr="00717EBA">
        <w:rPr>
          <w:rFonts w:ascii="Calibri" w:hAnsi="Calibri"/>
          <w:i/>
          <w:sz w:val="22"/>
          <w:szCs w:val="22"/>
        </w:rPr>
        <w:t>Keep personal belongings secure at all times</w:t>
      </w:r>
    </w:p>
    <w:p w:rsidR="002A2FE4" w:rsidRPr="00717EBA" w:rsidRDefault="002A2FE4">
      <w:pPr>
        <w:rPr>
          <w:rFonts w:ascii="Calibri" w:eastAsiaTheme="majorEastAsia" w:hAnsi="Calibri" w:cstheme="majorBidi"/>
          <w:b/>
          <w:bCs/>
          <w:color w:val="365F91" w:themeColor="accent1" w:themeShade="BF"/>
          <w:sz w:val="22"/>
          <w:szCs w:val="22"/>
        </w:rPr>
      </w:pPr>
      <w:r w:rsidRPr="00717EBA">
        <w:rPr>
          <w:rFonts w:ascii="Calibri" w:hAnsi="Calibri"/>
          <w:sz w:val="22"/>
          <w:szCs w:val="22"/>
        </w:rPr>
        <w:br w:type="page"/>
      </w:r>
    </w:p>
    <w:p w:rsidR="006B4AF2" w:rsidRPr="00717EBA" w:rsidRDefault="0056216A" w:rsidP="001E7E97">
      <w:pPr>
        <w:pStyle w:val="Heading1"/>
        <w:rPr>
          <w:rFonts w:ascii="Calibri" w:hAnsi="Calibri"/>
          <w:sz w:val="22"/>
          <w:szCs w:val="22"/>
        </w:rPr>
      </w:pPr>
      <w:bookmarkStart w:id="18" w:name="_Toc427665772"/>
      <w:r>
        <w:rPr>
          <w:rFonts w:ascii="Calibri" w:hAnsi="Calibri"/>
          <w:sz w:val="22"/>
          <w:szCs w:val="22"/>
        </w:rPr>
        <w:lastRenderedPageBreak/>
        <w:t>Support Services</w:t>
      </w:r>
      <w:bookmarkEnd w:id="18"/>
    </w:p>
    <w:p w:rsidR="006B4AF2" w:rsidRPr="00717EBA" w:rsidRDefault="0056216A" w:rsidP="003174D9">
      <w:pPr>
        <w:pStyle w:val="Subtitle"/>
        <w:outlineLvl w:val="1"/>
        <w:rPr>
          <w:rFonts w:ascii="Calibri" w:hAnsi="Calibri"/>
          <w:sz w:val="22"/>
          <w:szCs w:val="22"/>
        </w:rPr>
      </w:pPr>
      <w:bookmarkStart w:id="19" w:name="_Toc427665773"/>
      <w:r>
        <w:rPr>
          <w:rFonts w:ascii="Calibri" w:hAnsi="Calibri"/>
          <w:sz w:val="22"/>
          <w:szCs w:val="22"/>
        </w:rPr>
        <w:t>Benefits of Seeking Staff Support</w:t>
      </w:r>
      <w:bookmarkEnd w:id="19"/>
    </w:p>
    <w:p w:rsidR="006B4AF2" w:rsidRPr="00717EBA" w:rsidRDefault="006B4AF2" w:rsidP="006B4AF2">
      <w:pPr>
        <w:pStyle w:val="NoSpacing"/>
        <w:rPr>
          <w:rFonts w:ascii="Calibri" w:hAnsi="Calibri"/>
          <w:b/>
          <w:sz w:val="22"/>
          <w:szCs w:val="22"/>
        </w:rPr>
      </w:pPr>
      <w:r w:rsidRPr="00717EBA">
        <w:rPr>
          <w:rFonts w:ascii="Calibri" w:hAnsi="Calibri"/>
          <w:b/>
          <w:sz w:val="22"/>
          <w:szCs w:val="22"/>
        </w:rPr>
        <w:t xml:space="preserve">Important reasons for a Volunteer to </w:t>
      </w:r>
      <w:r w:rsidR="0056216A">
        <w:rPr>
          <w:rFonts w:ascii="Calibri" w:hAnsi="Calibri"/>
          <w:b/>
          <w:sz w:val="22"/>
          <w:szCs w:val="22"/>
        </w:rPr>
        <w:t>seek out Staff support</w:t>
      </w:r>
      <w:r w:rsidRPr="00717EBA">
        <w:rPr>
          <w:rFonts w:ascii="Calibri" w:hAnsi="Calibri"/>
          <w:b/>
          <w:sz w:val="22"/>
          <w:szCs w:val="22"/>
        </w:rPr>
        <w:t xml:space="preserve">: </w:t>
      </w:r>
    </w:p>
    <w:p w:rsidR="006B4AF2" w:rsidRPr="00717EBA" w:rsidRDefault="006B4AF2" w:rsidP="00341F3D">
      <w:pPr>
        <w:pStyle w:val="NoSpacing"/>
        <w:numPr>
          <w:ilvl w:val="0"/>
          <w:numId w:val="22"/>
        </w:numPr>
        <w:rPr>
          <w:rFonts w:ascii="Calibri" w:hAnsi="Calibri"/>
          <w:sz w:val="22"/>
          <w:szCs w:val="22"/>
        </w:rPr>
      </w:pPr>
      <w:r w:rsidRPr="00717EBA">
        <w:rPr>
          <w:rFonts w:ascii="Calibri" w:hAnsi="Calibri"/>
          <w:sz w:val="22"/>
          <w:szCs w:val="22"/>
        </w:rPr>
        <w:t xml:space="preserve">So that appropriate and timely medical care can be provided. </w:t>
      </w:r>
    </w:p>
    <w:p w:rsidR="006B4AF2" w:rsidRPr="00717EBA" w:rsidRDefault="006B4AF2" w:rsidP="009813BF">
      <w:pPr>
        <w:pStyle w:val="NoSpacing"/>
        <w:numPr>
          <w:ilvl w:val="0"/>
          <w:numId w:val="40"/>
        </w:numPr>
        <w:rPr>
          <w:rFonts w:ascii="Calibri" w:hAnsi="Calibri"/>
          <w:sz w:val="22"/>
          <w:szCs w:val="22"/>
        </w:rPr>
      </w:pPr>
      <w:r w:rsidRPr="00717EBA">
        <w:rPr>
          <w:rFonts w:ascii="Calibri" w:hAnsi="Calibri"/>
          <w:sz w:val="22"/>
          <w:szCs w:val="22"/>
        </w:rPr>
        <w:t xml:space="preserve">HIV and hepatitis testing, including HIV PEP </w:t>
      </w:r>
    </w:p>
    <w:p w:rsidR="006B4AF2" w:rsidRPr="00717EBA" w:rsidRDefault="006B4AF2" w:rsidP="009813BF">
      <w:pPr>
        <w:pStyle w:val="NoSpacing"/>
        <w:numPr>
          <w:ilvl w:val="0"/>
          <w:numId w:val="40"/>
        </w:numPr>
        <w:rPr>
          <w:rFonts w:ascii="Calibri" w:hAnsi="Calibri"/>
          <w:sz w:val="22"/>
          <w:szCs w:val="22"/>
        </w:rPr>
      </w:pPr>
      <w:r w:rsidRPr="00717EBA">
        <w:rPr>
          <w:rFonts w:ascii="Calibri" w:hAnsi="Calibri"/>
          <w:sz w:val="22"/>
          <w:szCs w:val="22"/>
        </w:rPr>
        <w:t xml:space="preserve">STI screening </w:t>
      </w:r>
    </w:p>
    <w:p w:rsidR="006B4AF2" w:rsidRPr="00717EBA" w:rsidRDefault="006B4AF2" w:rsidP="009813BF">
      <w:pPr>
        <w:pStyle w:val="NoSpacing"/>
        <w:numPr>
          <w:ilvl w:val="0"/>
          <w:numId w:val="40"/>
        </w:numPr>
        <w:rPr>
          <w:rFonts w:ascii="Calibri" w:hAnsi="Calibri"/>
          <w:sz w:val="22"/>
          <w:szCs w:val="22"/>
        </w:rPr>
      </w:pPr>
      <w:r w:rsidRPr="00717EBA">
        <w:rPr>
          <w:rFonts w:ascii="Calibri" w:hAnsi="Calibri"/>
          <w:sz w:val="22"/>
          <w:szCs w:val="22"/>
        </w:rPr>
        <w:t xml:space="preserve">Pregnancy testing and prophylaxis, if applicable </w:t>
      </w:r>
    </w:p>
    <w:p w:rsidR="006B4AF2" w:rsidRPr="00717EBA" w:rsidRDefault="006B4AF2" w:rsidP="00341F3D">
      <w:pPr>
        <w:pStyle w:val="NoSpacing"/>
        <w:numPr>
          <w:ilvl w:val="0"/>
          <w:numId w:val="22"/>
        </w:numPr>
        <w:rPr>
          <w:rFonts w:ascii="Calibri" w:hAnsi="Calibri"/>
          <w:sz w:val="22"/>
          <w:szCs w:val="22"/>
        </w:rPr>
      </w:pPr>
      <w:r w:rsidRPr="00717EBA">
        <w:rPr>
          <w:rFonts w:ascii="Calibri" w:hAnsi="Calibri"/>
          <w:sz w:val="22"/>
          <w:szCs w:val="22"/>
        </w:rPr>
        <w:t xml:space="preserve">So the Volunteer gets emotional support and mental health care </w:t>
      </w:r>
    </w:p>
    <w:p w:rsidR="006B4AF2" w:rsidRPr="00717EBA" w:rsidRDefault="006B4AF2" w:rsidP="00341F3D">
      <w:pPr>
        <w:pStyle w:val="NoSpacing"/>
        <w:numPr>
          <w:ilvl w:val="0"/>
          <w:numId w:val="22"/>
        </w:numPr>
        <w:rPr>
          <w:rFonts w:ascii="Calibri" w:hAnsi="Calibri"/>
          <w:sz w:val="22"/>
          <w:szCs w:val="22"/>
        </w:rPr>
      </w:pPr>
      <w:r w:rsidRPr="00717EBA">
        <w:rPr>
          <w:rFonts w:ascii="Calibri" w:hAnsi="Calibri"/>
          <w:sz w:val="22"/>
          <w:szCs w:val="22"/>
        </w:rPr>
        <w:t xml:space="preserve">Access to long-term health care through worker’s compensation after COS, if needed. </w:t>
      </w:r>
    </w:p>
    <w:p w:rsidR="006B4AF2" w:rsidRPr="00717EBA" w:rsidRDefault="006B4AF2" w:rsidP="00341F3D">
      <w:pPr>
        <w:pStyle w:val="NoSpacing"/>
        <w:numPr>
          <w:ilvl w:val="0"/>
          <w:numId w:val="22"/>
        </w:numPr>
        <w:rPr>
          <w:rFonts w:ascii="Calibri" w:hAnsi="Calibri"/>
          <w:sz w:val="22"/>
          <w:szCs w:val="22"/>
        </w:rPr>
      </w:pPr>
      <w:r w:rsidRPr="00717EBA">
        <w:rPr>
          <w:rFonts w:ascii="Calibri" w:hAnsi="Calibri"/>
          <w:sz w:val="22"/>
          <w:szCs w:val="22"/>
        </w:rPr>
        <w:t>To be informed about legal options and assistance.</w:t>
      </w:r>
    </w:p>
    <w:p w:rsidR="006B4AF2" w:rsidRPr="00717EBA" w:rsidRDefault="006B4AF2" w:rsidP="00341F3D">
      <w:pPr>
        <w:pStyle w:val="NoSpacing"/>
        <w:numPr>
          <w:ilvl w:val="0"/>
          <w:numId w:val="22"/>
        </w:numPr>
        <w:rPr>
          <w:rFonts w:ascii="Calibri" w:hAnsi="Calibri"/>
          <w:sz w:val="22"/>
          <w:szCs w:val="22"/>
        </w:rPr>
      </w:pPr>
      <w:r w:rsidRPr="00717EBA">
        <w:rPr>
          <w:rFonts w:ascii="Calibri" w:hAnsi="Calibri"/>
          <w:sz w:val="22"/>
          <w:szCs w:val="22"/>
        </w:rPr>
        <w:t xml:space="preserve">Help ensure the safety of the Volunteer and fellow Volunteers. </w:t>
      </w:r>
    </w:p>
    <w:p w:rsidR="006B4AF2" w:rsidRPr="00717EBA" w:rsidRDefault="006B4AF2" w:rsidP="00341F3D">
      <w:pPr>
        <w:pStyle w:val="NoSpacing"/>
        <w:numPr>
          <w:ilvl w:val="0"/>
          <w:numId w:val="22"/>
        </w:numPr>
        <w:rPr>
          <w:rFonts w:ascii="Calibri" w:hAnsi="Calibri"/>
          <w:sz w:val="22"/>
          <w:szCs w:val="22"/>
        </w:rPr>
      </w:pPr>
      <w:r w:rsidRPr="00717EBA">
        <w:rPr>
          <w:rFonts w:ascii="Calibri" w:hAnsi="Calibri"/>
          <w:sz w:val="22"/>
          <w:szCs w:val="22"/>
        </w:rPr>
        <w:t xml:space="preserve">Help ensure the safety of future Volunteers. </w:t>
      </w:r>
    </w:p>
    <w:p w:rsidR="006B4AF2" w:rsidRPr="00717EBA" w:rsidRDefault="006B4AF2" w:rsidP="006B4AF2">
      <w:pPr>
        <w:pStyle w:val="NoSpacing"/>
        <w:rPr>
          <w:rFonts w:ascii="Calibri" w:hAnsi="Calibri"/>
          <w:sz w:val="22"/>
          <w:szCs w:val="22"/>
        </w:rPr>
      </w:pPr>
    </w:p>
    <w:p w:rsidR="006B4AF2" w:rsidRPr="00717EBA" w:rsidRDefault="0056216A" w:rsidP="006B4AF2">
      <w:pPr>
        <w:pStyle w:val="NoSpacing"/>
        <w:rPr>
          <w:rFonts w:ascii="Calibri" w:hAnsi="Calibri"/>
          <w:sz w:val="22"/>
          <w:szCs w:val="22"/>
        </w:rPr>
      </w:pPr>
      <w:r>
        <w:rPr>
          <w:rFonts w:ascii="Calibri" w:hAnsi="Calibri"/>
          <w:sz w:val="22"/>
          <w:szCs w:val="22"/>
        </w:rPr>
        <w:t>P</w:t>
      </w:r>
      <w:r w:rsidR="006B4AF2" w:rsidRPr="00717EBA">
        <w:rPr>
          <w:rFonts w:ascii="Calibri" w:hAnsi="Calibri"/>
          <w:sz w:val="22"/>
          <w:szCs w:val="22"/>
        </w:rPr>
        <w:t>lease know that Peace Corps is committed to supporting Volunteers who have</w:t>
      </w:r>
      <w:r>
        <w:rPr>
          <w:rFonts w:ascii="Calibri" w:hAnsi="Calibri"/>
          <w:sz w:val="22"/>
          <w:szCs w:val="22"/>
        </w:rPr>
        <w:t xml:space="preserve"> been victims of sexual assault. Staff </w:t>
      </w:r>
      <w:r w:rsidR="006B4AF2" w:rsidRPr="00717EBA">
        <w:rPr>
          <w:rFonts w:ascii="Calibri" w:hAnsi="Calibri"/>
          <w:sz w:val="22"/>
          <w:szCs w:val="22"/>
        </w:rPr>
        <w:t>can only provide that support when the incident is reported.  Peace Corps has strict controls regarding which staff learn of and provide assistance to Volunteers who report sexual assault.</w:t>
      </w:r>
    </w:p>
    <w:p w:rsidR="006B4AF2" w:rsidRPr="00717EBA" w:rsidRDefault="006B4AF2" w:rsidP="006B4AF2">
      <w:pPr>
        <w:pStyle w:val="Subtitle"/>
        <w:rPr>
          <w:rFonts w:ascii="Calibri" w:hAnsi="Calibri"/>
          <w:sz w:val="22"/>
          <w:szCs w:val="22"/>
        </w:rPr>
      </w:pPr>
    </w:p>
    <w:p w:rsidR="002A2FE4" w:rsidRPr="00717EBA" w:rsidRDefault="002A2FE4">
      <w:pPr>
        <w:rPr>
          <w:rFonts w:ascii="Calibri" w:eastAsiaTheme="majorEastAsia" w:hAnsi="Calibri" w:cstheme="majorBidi"/>
          <w:i/>
          <w:iCs/>
          <w:color w:val="4F81BD" w:themeColor="accent1"/>
          <w:spacing w:val="15"/>
          <w:sz w:val="22"/>
          <w:szCs w:val="22"/>
        </w:rPr>
      </w:pPr>
      <w:r w:rsidRPr="00717EBA">
        <w:rPr>
          <w:rFonts w:ascii="Calibri" w:hAnsi="Calibri"/>
          <w:sz w:val="22"/>
          <w:szCs w:val="22"/>
        </w:rPr>
        <w:br w:type="page"/>
      </w:r>
    </w:p>
    <w:p w:rsidR="001C1A02" w:rsidRPr="00717EBA" w:rsidRDefault="0056216A" w:rsidP="00283022">
      <w:pPr>
        <w:pStyle w:val="Subtitle"/>
        <w:outlineLvl w:val="1"/>
        <w:rPr>
          <w:rFonts w:ascii="Calibri" w:hAnsi="Calibri"/>
          <w:sz w:val="22"/>
          <w:szCs w:val="22"/>
        </w:rPr>
      </w:pPr>
      <w:bookmarkStart w:id="20" w:name="_Toc427665774"/>
      <w:r>
        <w:rPr>
          <w:rFonts w:ascii="Calibri" w:hAnsi="Calibri"/>
          <w:sz w:val="22"/>
          <w:szCs w:val="22"/>
        </w:rPr>
        <w:lastRenderedPageBreak/>
        <w:t>Available Services after a Sexual Assault</w:t>
      </w:r>
      <w:bookmarkEnd w:id="20"/>
    </w:p>
    <w:p w:rsidR="001C1A02" w:rsidRPr="00717EBA" w:rsidRDefault="001C1A02" w:rsidP="001C1A02">
      <w:pPr>
        <w:pStyle w:val="NoSpacing"/>
        <w:rPr>
          <w:rFonts w:ascii="Calibri" w:hAnsi="Calibri"/>
          <w:sz w:val="22"/>
          <w:szCs w:val="22"/>
        </w:rPr>
      </w:pPr>
      <w:r w:rsidRPr="00717EBA">
        <w:rPr>
          <w:rFonts w:ascii="Calibri" w:hAnsi="Calibri"/>
          <w:sz w:val="22"/>
          <w:szCs w:val="22"/>
        </w:rPr>
        <w:t xml:space="preserve">Services </w:t>
      </w:r>
      <w:r w:rsidR="009C7634">
        <w:rPr>
          <w:rFonts w:ascii="Calibri" w:hAnsi="Calibri"/>
          <w:sz w:val="22"/>
          <w:szCs w:val="22"/>
        </w:rPr>
        <w:t xml:space="preserve">available </w:t>
      </w:r>
      <w:r w:rsidRPr="00717EBA">
        <w:rPr>
          <w:rFonts w:ascii="Calibri" w:hAnsi="Calibri"/>
          <w:sz w:val="22"/>
          <w:szCs w:val="22"/>
        </w:rPr>
        <w:t xml:space="preserve">for </w:t>
      </w:r>
      <w:r w:rsidR="0056216A">
        <w:rPr>
          <w:rFonts w:ascii="Calibri" w:hAnsi="Calibri"/>
          <w:sz w:val="22"/>
          <w:szCs w:val="22"/>
        </w:rPr>
        <w:t>all who have experienced sexual assault:</w:t>
      </w:r>
    </w:p>
    <w:p w:rsidR="001C1A02" w:rsidRPr="00717EBA" w:rsidRDefault="001C1A02" w:rsidP="00341F3D">
      <w:pPr>
        <w:pStyle w:val="NoSpacing"/>
        <w:numPr>
          <w:ilvl w:val="0"/>
          <w:numId w:val="33"/>
        </w:numPr>
        <w:rPr>
          <w:rFonts w:ascii="Calibri" w:hAnsi="Calibri"/>
          <w:sz w:val="22"/>
          <w:szCs w:val="22"/>
        </w:rPr>
      </w:pPr>
      <w:r w:rsidRPr="00717EBA">
        <w:rPr>
          <w:rFonts w:ascii="Calibri" w:hAnsi="Calibri"/>
          <w:sz w:val="22"/>
          <w:szCs w:val="22"/>
        </w:rPr>
        <w:t>Medical Care related to injury, pregnancy, or sexually transmitted infections</w:t>
      </w:r>
    </w:p>
    <w:p w:rsidR="001C1A02" w:rsidRPr="00717EBA" w:rsidRDefault="001C1A02" w:rsidP="00341F3D">
      <w:pPr>
        <w:pStyle w:val="NoSpacing"/>
        <w:numPr>
          <w:ilvl w:val="0"/>
          <w:numId w:val="33"/>
        </w:numPr>
        <w:rPr>
          <w:rFonts w:ascii="Calibri" w:hAnsi="Calibri"/>
          <w:sz w:val="22"/>
          <w:szCs w:val="22"/>
        </w:rPr>
      </w:pPr>
      <w:r w:rsidRPr="00717EBA">
        <w:rPr>
          <w:rFonts w:ascii="Calibri" w:hAnsi="Calibri"/>
          <w:sz w:val="22"/>
          <w:szCs w:val="22"/>
        </w:rPr>
        <w:t xml:space="preserve">A sexual assault forensic exam (SAFE) to preserve evidence </w:t>
      </w:r>
      <w:r w:rsidR="0056216A">
        <w:rPr>
          <w:rFonts w:ascii="Calibri" w:hAnsi="Calibri"/>
          <w:sz w:val="22"/>
          <w:szCs w:val="22"/>
        </w:rPr>
        <w:t>, if needed</w:t>
      </w:r>
    </w:p>
    <w:p w:rsidR="001C1A02" w:rsidRPr="00717EBA" w:rsidRDefault="001C1A02" w:rsidP="00341F3D">
      <w:pPr>
        <w:pStyle w:val="NoSpacing"/>
        <w:numPr>
          <w:ilvl w:val="0"/>
          <w:numId w:val="33"/>
        </w:numPr>
        <w:rPr>
          <w:rFonts w:ascii="Calibri" w:hAnsi="Calibri"/>
          <w:sz w:val="22"/>
          <w:szCs w:val="22"/>
        </w:rPr>
      </w:pPr>
      <w:r w:rsidRPr="00717EBA">
        <w:rPr>
          <w:rFonts w:ascii="Calibri" w:hAnsi="Calibri"/>
          <w:sz w:val="22"/>
          <w:szCs w:val="22"/>
        </w:rPr>
        <w:t>Counseling from a licensed mental health professional</w:t>
      </w:r>
    </w:p>
    <w:p w:rsidR="001C1A02" w:rsidRPr="00717EBA" w:rsidRDefault="001C1A02" w:rsidP="00341F3D">
      <w:pPr>
        <w:pStyle w:val="NoSpacing"/>
        <w:numPr>
          <w:ilvl w:val="0"/>
          <w:numId w:val="33"/>
        </w:numPr>
        <w:rPr>
          <w:rFonts w:ascii="Calibri" w:hAnsi="Calibri"/>
          <w:sz w:val="22"/>
          <w:szCs w:val="22"/>
        </w:rPr>
      </w:pPr>
      <w:r w:rsidRPr="00717EBA">
        <w:rPr>
          <w:rFonts w:ascii="Calibri" w:hAnsi="Calibri"/>
          <w:sz w:val="22"/>
          <w:szCs w:val="22"/>
        </w:rPr>
        <w:t>Medical evacuation</w:t>
      </w:r>
    </w:p>
    <w:p w:rsidR="001C1A02" w:rsidRPr="00717EBA" w:rsidRDefault="001C1A02" w:rsidP="00341F3D">
      <w:pPr>
        <w:pStyle w:val="NoSpacing"/>
        <w:numPr>
          <w:ilvl w:val="0"/>
          <w:numId w:val="33"/>
        </w:numPr>
        <w:rPr>
          <w:rFonts w:ascii="Calibri" w:hAnsi="Calibri"/>
          <w:sz w:val="22"/>
          <w:szCs w:val="22"/>
        </w:rPr>
      </w:pPr>
      <w:r w:rsidRPr="00717EBA">
        <w:rPr>
          <w:rFonts w:ascii="Calibri" w:hAnsi="Calibri"/>
          <w:sz w:val="22"/>
          <w:szCs w:val="22"/>
        </w:rPr>
        <w:t>Accompaniment during medical evacuation</w:t>
      </w:r>
    </w:p>
    <w:p w:rsidR="001C1A02" w:rsidRPr="00717EBA" w:rsidRDefault="001C1A02" w:rsidP="00341F3D">
      <w:pPr>
        <w:pStyle w:val="NoSpacing"/>
        <w:numPr>
          <w:ilvl w:val="0"/>
          <w:numId w:val="33"/>
        </w:numPr>
        <w:rPr>
          <w:rFonts w:ascii="Calibri" w:hAnsi="Calibri"/>
          <w:sz w:val="22"/>
          <w:szCs w:val="22"/>
        </w:rPr>
      </w:pPr>
      <w:r w:rsidRPr="00717EBA">
        <w:rPr>
          <w:rFonts w:ascii="Calibri" w:hAnsi="Calibri"/>
          <w:sz w:val="22"/>
          <w:szCs w:val="22"/>
        </w:rPr>
        <w:t>Safety planning</w:t>
      </w:r>
    </w:p>
    <w:p w:rsidR="001C1A02" w:rsidRPr="00717EBA" w:rsidRDefault="001C1A02" w:rsidP="00341F3D">
      <w:pPr>
        <w:pStyle w:val="NoSpacing"/>
        <w:numPr>
          <w:ilvl w:val="0"/>
          <w:numId w:val="33"/>
        </w:numPr>
        <w:rPr>
          <w:rFonts w:ascii="Calibri" w:hAnsi="Calibri"/>
          <w:sz w:val="22"/>
          <w:szCs w:val="22"/>
        </w:rPr>
      </w:pPr>
      <w:r w:rsidRPr="00717EBA">
        <w:rPr>
          <w:rFonts w:ascii="Calibri" w:hAnsi="Calibri"/>
          <w:sz w:val="22"/>
          <w:szCs w:val="22"/>
        </w:rPr>
        <w:t xml:space="preserve">Explanation of legal options </w:t>
      </w:r>
    </w:p>
    <w:p w:rsidR="001C1A02" w:rsidRPr="00717EBA" w:rsidRDefault="001C1A02" w:rsidP="00341F3D">
      <w:pPr>
        <w:pStyle w:val="NoSpacing"/>
        <w:numPr>
          <w:ilvl w:val="0"/>
          <w:numId w:val="33"/>
        </w:numPr>
        <w:rPr>
          <w:rFonts w:ascii="Calibri" w:hAnsi="Calibri"/>
          <w:sz w:val="22"/>
          <w:szCs w:val="22"/>
        </w:rPr>
      </w:pPr>
      <w:r w:rsidRPr="00717EBA">
        <w:rPr>
          <w:rFonts w:ascii="Calibri" w:hAnsi="Calibri"/>
          <w:sz w:val="22"/>
          <w:szCs w:val="22"/>
        </w:rPr>
        <w:t>Assistance with making and going to appointments related to the assault (SARL assistance)</w:t>
      </w:r>
    </w:p>
    <w:p w:rsidR="001C1A02" w:rsidRPr="00717EBA" w:rsidRDefault="001C1A02" w:rsidP="00341F3D">
      <w:pPr>
        <w:pStyle w:val="NoSpacing"/>
        <w:numPr>
          <w:ilvl w:val="0"/>
          <w:numId w:val="33"/>
        </w:numPr>
        <w:rPr>
          <w:rFonts w:ascii="Calibri" w:hAnsi="Calibri"/>
          <w:sz w:val="22"/>
          <w:szCs w:val="22"/>
        </w:rPr>
      </w:pPr>
      <w:r w:rsidRPr="00717EBA">
        <w:rPr>
          <w:rFonts w:ascii="Calibri" w:hAnsi="Calibri"/>
          <w:sz w:val="22"/>
          <w:szCs w:val="22"/>
        </w:rPr>
        <w:t xml:space="preserve">Help understanding </w:t>
      </w:r>
      <w:r w:rsidR="007C604C">
        <w:rPr>
          <w:rFonts w:ascii="Calibri" w:hAnsi="Calibri"/>
          <w:sz w:val="22"/>
          <w:szCs w:val="22"/>
        </w:rPr>
        <w:t xml:space="preserve">Volunteer </w:t>
      </w:r>
      <w:r w:rsidRPr="00717EBA">
        <w:rPr>
          <w:rFonts w:ascii="Calibri" w:hAnsi="Calibri"/>
          <w:sz w:val="22"/>
          <w:szCs w:val="22"/>
        </w:rPr>
        <w:t>rights and ensuring that services requested</w:t>
      </w:r>
      <w:r w:rsidR="007C604C">
        <w:rPr>
          <w:rFonts w:ascii="Calibri" w:hAnsi="Calibri"/>
          <w:sz w:val="22"/>
          <w:szCs w:val="22"/>
        </w:rPr>
        <w:t xml:space="preserve"> are received</w:t>
      </w:r>
      <w:r w:rsidRPr="00717EBA">
        <w:rPr>
          <w:rFonts w:ascii="Calibri" w:hAnsi="Calibri"/>
          <w:sz w:val="22"/>
          <w:szCs w:val="22"/>
        </w:rPr>
        <w:t xml:space="preserve"> (victim advocate assistance)</w:t>
      </w:r>
    </w:p>
    <w:p w:rsidR="001C1A02" w:rsidRPr="00717EBA" w:rsidRDefault="001C1A02" w:rsidP="001C1A02">
      <w:pPr>
        <w:pStyle w:val="NoSpacing"/>
        <w:rPr>
          <w:rFonts w:ascii="Calibri" w:hAnsi="Calibri"/>
          <w:sz w:val="22"/>
          <w:szCs w:val="22"/>
        </w:rPr>
      </w:pPr>
    </w:p>
    <w:p w:rsidR="001C1A02" w:rsidRPr="00717EBA" w:rsidRDefault="0056216A" w:rsidP="001C1A02">
      <w:pPr>
        <w:pStyle w:val="NoSpacing"/>
        <w:rPr>
          <w:rFonts w:ascii="Calibri" w:hAnsi="Calibri"/>
          <w:sz w:val="22"/>
          <w:szCs w:val="22"/>
        </w:rPr>
      </w:pPr>
      <w:r>
        <w:rPr>
          <w:rFonts w:ascii="Calibri" w:hAnsi="Calibri"/>
          <w:sz w:val="22"/>
          <w:szCs w:val="22"/>
        </w:rPr>
        <w:t>Additional s</w:t>
      </w:r>
      <w:r w:rsidR="001C1A02" w:rsidRPr="00717EBA">
        <w:rPr>
          <w:rFonts w:ascii="Calibri" w:hAnsi="Calibri"/>
          <w:sz w:val="22"/>
          <w:szCs w:val="22"/>
        </w:rPr>
        <w:t>ervices only available with a Standard Report</w:t>
      </w:r>
    </w:p>
    <w:p w:rsidR="001C1A02" w:rsidRPr="00717EBA" w:rsidRDefault="001C1A02" w:rsidP="00341F3D">
      <w:pPr>
        <w:pStyle w:val="NoSpacing"/>
        <w:numPr>
          <w:ilvl w:val="0"/>
          <w:numId w:val="34"/>
        </w:numPr>
        <w:rPr>
          <w:rFonts w:ascii="Calibri" w:hAnsi="Calibri"/>
          <w:sz w:val="22"/>
          <w:szCs w:val="22"/>
        </w:rPr>
      </w:pPr>
      <w:r w:rsidRPr="00717EBA">
        <w:rPr>
          <w:rFonts w:ascii="Calibri" w:hAnsi="Calibri"/>
          <w:sz w:val="22"/>
          <w:szCs w:val="22"/>
        </w:rPr>
        <w:t>Consultation with Country Director</w:t>
      </w:r>
    </w:p>
    <w:p w:rsidR="001C1A02" w:rsidRPr="00717EBA" w:rsidRDefault="001C1A02" w:rsidP="00341F3D">
      <w:pPr>
        <w:pStyle w:val="NoSpacing"/>
        <w:numPr>
          <w:ilvl w:val="0"/>
          <w:numId w:val="34"/>
        </w:numPr>
        <w:rPr>
          <w:rFonts w:ascii="Calibri" w:hAnsi="Calibri"/>
          <w:sz w:val="22"/>
          <w:szCs w:val="22"/>
        </w:rPr>
      </w:pPr>
      <w:r w:rsidRPr="00717EBA">
        <w:rPr>
          <w:rFonts w:ascii="Calibri" w:hAnsi="Calibri"/>
          <w:sz w:val="22"/>
          <w:szCs w:val="22"/>
        </w:rPr>
        <w:t>File a report with local law enforcement</w:t>
      </w:r>
    </w:p>
    <w:p w:rsidR="001C1A02" w:rsidRPr="00717EBA" w:rsidRDefault="001C1A02" w:rsidP="00341F3D">
      <w:pPr>
        <w:pStyle w:val="NoSpacing"/>
        <w:numPr>
          <w:ilvl w:val="0"/>
          <w:numId w:val="34"/>
        </w:numPr>
        <w:rPr>
          <w:rFonts w:ascii="Calibri" w:hAnsi="Calibri"/>
          <w:sz w:val="22"/>
          <w:szCs w:val="22"/>
        </w:rPr>
      </w:pPr>
      <w:r w:rsidRPr="00717EBA">
        <w:rPr>
          <w:rFonts w:ascii="Calibri" w:hAnsi="Calibri"/>
          <w:sz w:val="22"/>
          <w:szCs w:val="22"/>
        </w:rPr>
        <w:t>Request a site change</w:t>
      </w:r>
    </w:p>
    <w:p w:rsidR="001C1A02" w:rsidRPr="00717EBA" w:rsidRDefault="001C1A02" w:rsidP="00341F3D">
      <w:pPr>
        <w:pStyle w:val="NoSpacing"/>
        <w:numPr>
          <w:ilvl w:val="0"/>
          <w:numId w:val="34"/>
        </w:numPr>
        <w:rPr>
          <w:rFonts w:ascii="Calibri" w:hAnsi="Calibri"/>
          <w:sz w:val="22"/>
          <w:szCs w:val="22"/>
        </w:rPr>
      </w:pPr>
      <w:r w:rsidRPr="00717EBA">
        <w:rPr>
          <w:rFonts w:ascii="Calibri" w:hAnsi="Calibri"/>
          <w:sz w:val="22"/>
          <w:szCs w:val="22"/>
        </w:rPr>
        <w:t>Request a host family change</w:t>
      </w:r>
    </w:p>
    <w:p w:rsidR="001C1A02" w:rsidRPr="00717EBA" w:rsidRDefault="001C1A02" w:rsidP="00341F3D">
      <w:pPr>
        <w:pStyle w:val="NoSpacing"/>
        <w:numPr>
          <w:ilvl w:val="0"/>
          <w:numId w:val="34"/>
        </w:numPr>
        <w:rPr>
          <w:rFonts w:ascii="Calibri" w:hAnsi="Calibri"/>
          <w:sz w:val="22"/>
          <w:szCs w:val="22"/>
        </w:rPr>
      </w:pPr>
      <w:r w:rsidRPr="00717EBA">
        <w:rPr>
          <w:rFonts w:ascii="Calibri" w:hAnsi="Calibri"/>
          <w:sz w:val="22"/>
          <w:szCs w:val="22"/>
        </w:rPr>
        <w:t>File a sexual misconduct complaint against another Volunteer/Trainee (Administrative Hearing)</w:t>
      </w:r>
    </w:p>
    <w:p w:rsidR="001C1A02" w:rsidRPr="00717EBA" w:rsidRDefault="001C1A02" w:rsidP="00341F3D">
      <w:pPr>
        <w:pStyle w:val="NoSpacing"/>
        <w:numPr>
          <w:ilvl w:val="0"/>
          <w:numId w:val="34"/>
        </w:numPr>
        <w:rPr>
          <w:rFonts w:ascii="Calibri" w:hAnsi="Calibri"/>
          <w:sz w:val="22"/>
          <w:szCs w:val="22"/>
        </w:rPr>
      </w:pPr>
      <w:r w:rsidRPr="00717EBA">
        <w:rPr>
          <w:rFonts w:ascii="Calibri" w:hAnsi="Calibri"/>
          <w:sz w:val="22"/>
          <w:szCs w:val="22"/>
        </w:rPr>
        <w:t>Request the Peace Corps Office of Inspector General conduct an investigation</w:t>
      </w:r>
    </w:p>
    <w:p w:rsidR="001C1A02" w:rsidRPr="00717EBA" w:rsidRDefault="001C1A02" w:rsidP="00341F3D">
      <w:pPr>
        <w:pStyle w:val="NoSpacing"/>
        <w:numPr>
          <w:ilvl w:val="0"/>
          <w:numId w:val="34"/>
        </w:numPr>
        <w:rPr>
          <w:rFonts w:ascii="Calibri" w:hAnsi="Calibri"/>
          <w:sz w:val="22"/>
          <w:szCs w:val="22"/>
        </w:rPr>
      </w:pPr>
      <w:r w:rsidRPr="00717EBA">
        <w:rPr>
          <w:rFonts w:ascii="Calibri" w:hAnsi="Calibri"/>
          <w:sz w:val="22"/>
          <w:szCs w:val="22"/>
        </w:rPr>
        <w:t>Request the Peace Corps Office of Civil Rights and Diversity conduct an investigation</w:t>
      </w:r>
    </w:p>
    <w:p w:rsidR="001C1A02" w:rsidRPr="00717EBA" w:rsidRDefault="001C1A02" w:rsidP="001C1A02">
      <w:pPr>
        <w:pStyle w:val="NoSpacing"/>
        <w:rPr>
          <w:rFonts w:ascii="Calibri" w:hAnsi="Calibri"/>
          <w:sz w:val="22"/>
          <w:szCs w:val="22"/>
        </w:rPr>
      </w:pPr>
    </w:p>
    <w:p w:rsidR="001C1A02" w:rsidRPr="007A6FF6" w:rsidRDefault="001C1A02" w:rsidP="007A6FF6">
      <w:pPr>
        <w:rPr>
          <w:rFonts w:ascii="Calibri" w:hAnsi="Calibri"/>
          <w:sz w:val="22"/>
          <w:szCs w:val="22"/>
          <w:highlight w:val="yellow"/>
        </w:rPr>
      </w:pPr>
      <w:r w:rsidRPr="00717EBA">
        <w:rPr>
          <w:rFonts w:ascii="Calibri" w:hAnsi="Calibri"/>
          <w:sz w:val="22"/>
          <w:szCs w:val="22"/>
          <w:highlight w:val="yellow"/>
        </w:rPr>
        <w:t>"</w:t>
      </w:r>
      <w:commentRangeStart w:id="21"/>
      <w:r w:rsidRPr="00717EBA">
        <w:rPr>
          <w:rFonts w:ascii="Calibri" w:hAnsi="Calibri"/>
          <w:sz w:val="22"/>
          <w:szCs w:val="22"/>
          <w:highlight w:val="yellow"/>
        </w:rPr>
        <w:t>Learn More about the Reporting Types</w:t>
      </w:r>
      <w:commentRangeEnd w:id="21"/>
      <w:r w:rsidR="00D91729">
        <w:rPr>
          <w:rStyle w:val="CommentReference"/>
        </w:rPr>
        <w:commentReference w:id="21"/>
      </w:r>
      <w:r w:rsidRPr="00717EBA">
        <w:rPr>
          <w:rFonts w:ascii="Calibri" w:hAnsi="Calibri"/>
          <w:sz w:val="22"/>
          <w:szCs w:val="22"/>
          <w:highlight w:val="yellow"/>
        </w:rPr>
        <w:t xml:space="preserve">" </w:t>
      </w:r>
      <w:commentRangeStart w:id="22"/>
      <w:r w:rsidRPr="00717EBA">
        <w:rPr>
          <w:rFonts w:ascii="Calibri" w:hAnsi="Calibri"/>
          <w:sz w:val="22"/>
          <w:szCs w:val="22"/>
          <w:highlight w:val="yellow"/>
        </w:rPr>
        <w:t>Button</w:t>
      </w:r>
      <w:commentRangeEnd w:id="22"/>
      <w:r w:rsidR="00F6787F">
        <w:rPr>
          <w:rStyle w:val="CommentReference"/>
        </w:rPr>
        <w:commentReference w:id="22"/>
      </w:r>
      <w:r w:rsidRPr="00717EBA">
        <w:rPr>
          <w:rFonts w:ascii="Calibri" w:hAnsi="Calibri"/>
          <w:sz w:val="22"/>
          <w:szCs w:val="22"/>
          <w:highlight w:val="yellow"/>
        </w:rPr>
        <w:t xml:space="preserve"> information below</w:t>
      </w:r>
    </w:p>
    <w:p w:rsidR="001C1A02" w:rsidRPr="00717EBA" w:rsidRDefault="001C1A02" w:rsidP="001C1A02">
      <w:pPr>
        <w:pStyle w:val="NoSpacing"/>
        <w:rPr>
          <w:rFonts w:ascii="Calibri" w:hAnsi="Calibri"/>
          <w:sz w:val="22"/>
          <w:szCs w:val="22"/>
        </w:rPr>
      </w:pPr>
    </w:p>
    <w:p w:rsidR="001C1A02" w:rsidRPr="00717EBA" w:rsidRDefault="001C1A02" w:rsidP="001C1A02">
      <w:pPr>
        <w:pStyle w:val="NoSpacing"/>
        <w:rPr>
          <w:rFonts w:ascii="Calibri" w:hAnsi="Calibri"/>
          <w:sz w:val="22"/>
          <w:szCs w:val="22"/>
        </w:rPr>
      </w:pPr>
      <w:r w:rsidRPr="00717EBA">
        <w:rPr>
          <w:rFonts w:ascii="Calibri" w:hAnsi="Calibri"/>
          <w:sz w:val="22"/>
          <w:szCs w:val="22"/>
        </w:rPr>
        <w:t>Frequently Asked Questions</w:t>
      </w:r>
    </w:p>
    <w:p w:rsidR="001C1A02" w:rsidRPr="00717EBA" w:rsidRDefault="001C1A02" w:rsidP="001C1A02">
      <w:pPr>
        <w:pStyle w:val="NoSpacing"/>
        <w:rPr>
          <w:rFonts w:ascii="Calibri" w:hAnsi="Calibri"/>
          <w:b/>
          <w:sz w:val="22"/>
          <w:szCs w:val="22"/>
        </w:rPr>
      </w:pPr>
      <w:r w:rsidRPr="00717EBA">
        <w:rPr>
          <w:rFonts w:ascii="Calibri" w:hAnsi="Calibri"/>
          <w:b/>
          <w:sz w:val="22"/>
          <w:szCs w:val="22"/>
        </w:rPr>
        <w:t xml:space="preserve">What is the difference between a Restricted Report and a Standard Report?  </w:t>
      </w:r>
    </w:p>
    <w:p w:rsidR="001C1A02" w:rsidRPr="00717EBA" w:rsidRDefault="001C1A02" w:rsidP="001C1A02">
      <w:pPr>
        <w:pStyle w:val="NoSpacing"/>
        <w:rPr>
          <w:rFonts w:ascii="Calibri" w:hAnsi="Calibri"/>
          <w:sz w:val="22"/>
          <w:szCs w:val="22"/>
        </w:rPr>
      </w:pPr>
      <w:r w:rsidRPr="00717EBA">
        <w:rPr>
          <w:rFonts w:ascii="Calibri" w:hAnsi="Calibri"/>
          <w:sz w:val="22"/>
          <w:szCs w:val="22"/>
        </w:rPr>
        <w:t xml:space="preserve">Both types of </w:t>
      </w:r>
      <w:r w:rsidR="00605EE5">
        <w:rPr>
          <w:rFonts w:ascii="Calibri" w:hAnsi="Calibri"/>
          <w:sz w:val="22"/>
          <w:szCs w:val="22"/>
        </w:rPr>
        <w:t xml:space="preserve">sexual assault </w:t>
      </w:r>
      <w:r w:rsidRPr="00717EBA">
        <w:rPr>
          <w:rFonts w:ascii="Calibri" w:hAnsi="Calibri"/>
          <w:sz w:val="22"/>
          <w:szCs w:val="22"/>
        </w:rPr>
        <w:t xml:space="preserve">reports are confidential in nature. Until </w:t>
      </w:r>
      <w:r w:rsidR="007C604C">
        <w:rPr>
          <w:rFonts w:ascii="Calibri" w:hAnsi="Calibri"/>
          <w:sz w:val="22"/>
          <w:szCs w:val="22"/>
        </w:rPr>
        <w:t xml:space="preserve">a Volunteer </w:t>
      </w:r>
      <w:r w:rsidRPr="00717EBA">
        <w:rPr>
          <w:rFonts w:ascii="Calibri" w:hAnsi="Calibri"/>
          <w:sz w:val="22"/>
          <w:szCs w:val="22"/>
        </w:rPr>
        <w:t>provide</w:t>
      </w:r>
      <w:r w:rsidR="007C604C">
        <w:rPr>
          <w:rFonts w:ascii="Calibri" w:hAnsi="Calibri"/>
          <w:sz w:val="22"/>
          <w:szCs w:val="22"/>
        </w:rPr>
        <w:t>s</w:t>
      </w:r>
      <w:r w:rsidRPr="00717EBA">
        <w:rPr>
          <w:rFonts w:ascii="Calibri" w:hAnsi="Calibri"/>
          <w:sz w:val="22"/>
          <w:szCs w:val="22"/>
        </w:rPr>
        <w:t xml:space="preserve"> Peace Corps with </w:t>
      </w:r>
      <w:r w:rsidR="007C604C">
        <w:rPr>
          <w:rFonts w:ascii="Calibri" w:hAnsi="Calibri"/>
          <w:sz w:val="22"/>
          <w:szCs w:val="22"/>
        </w:rPr>
        <w:t>what support services they are requesting</w:t>
      </w:r>
      <w:r w:rsidRPr="00717EBA">
        <w:rPr>
          <w:rFonts w:ascii="Calibri" w:hAnsi="Calibri"/>
          <w:sz w:val="22"/>
          <w:szCs w:val="22"/>
        </w:rPr>
        <w:t xml:space="preserve">, staff will treat information as if filed </w:t>
      </w:r>
      <w:r w:rsidR="007C604C">
        <w:rPr>
          <w:rFonts w:ascii="Calibri" w:hAnsi="Calibri"/>
          <w:sz w:val="22"/>
          <w:szCs w:val="22"/>
        </w:rPr>
        <w:t xml:space="preserve">under </w:t>
      </w:r>
      <w:r w:rsidRPr="00717EBA">
        <w:rPr>
          <w:rFonts w:ascii="Calibri" w:hAnsi="Calibri"/>
          <w:sz w:val="22"/>
          <w:szCs w:val="22"/>
        </w:rPr>
        <w:t>a Restricted Report.</w:t>
      </w:r>
    </w:p>
    <w:p w:rsidR="001C1A02" w:rsidRPr="00717EBA" w:rsidRDefault="001C1A02" w:rsidP="001C1A02">
      <w:pPr>
        <w:pStyle w:val="NoSpacing"/>
        <w:rPr>
          <w:rFonts w:ascii="Calibri" w:hAnsi="Calibri"/>
          <w:sz w:val="22"/>
          <w:szCs w:val="22"/>
        </w:rPr>
      </w:pPr>
      <w:r w:rsidRPr="00717EBA">
        <w:rPr>
          <w:rFonts w:ascii="Calibri" w:hAnsi="Calibri"/>
          <w:sz w:val="22"/>
          <w:szCs w:val="22"/>
        </w:rPr>
        <w:t xml:space="preserve">A Restricted Report limits information to only those individuals who have a specific need-to-know in order to provide basic </w:t>
      </w:r>
      <w:r w:rsidR="007C604C">
        <w:rPr>
          <w:rFonts w:ascii="Calibri" w:hAnsi="Calibri"/>
          <w:sz w:val="22"/>
          <w:szCs w:val="22"/>
        </w:rPr>
        <w:t xml:space="preserve">support </w:t>
      </w:r>
      <w:r w:rsidRPr="00717EBA">
        <w:rPr>
          <w:rFonts w:ascii="Calibri" w:hAnsi="Calibri"/>
          <w:sz w:val="22"/>
          <w:szCs w:val="22"/>
        </w:rPr>
        <w:t xml:space="preserve">services (medical, mental health, or safety).   </w:t>
      </w:r>
    </w:p>
    <w:p w:rsidR="001C1A02" w:rsidRPr="00717EBA" w:rsidRDefault="001C1A02" w:rsidP="001C1A02">
      <w:pPr>
        <w:pStyle w:val="NoSpacing"/>
        <w:rPr>
          <w:rFonts w:ascii="Calibri" w:hAnsi="Calibri"/>
          <w:sz w:val="22"/>
          <w:szCs w:val="22"/>
        </w:rPr>
      </w:pPr>
      <w:r w:rsidRPr="00717EBA">
        <w:rPr>
          <w:rFonts w:ascii="Calibri" w:hAnsi="Calibri"/>
          <w:sz w:val="22"/>
          <w:szCs w:val="22"/>
        </w:rPr>
        <w:t>A Standard Report allows access</w:t>
      </w:r>
      <w:r w:rsidR="007C604C">
        <w:rPr>
          <w:rFonts w:ascii="Calibri" w:hAnsi="Calibri"/>
          <w:sz w:val="22"/>
          <w:szCs w:val="22"/>
        </w:rPr>
        <w:t xml:space="preserve"> to</w:t>
      </w:r>
      <w:r w:rsidRPr="00717EBA">
        <w:rPr>
          <w:rFonts w:ascii="Calibri" w:hAnsi="Calibri"/>
          <w:sz w:val="22"/>
          <w:szCs w:val="22"/>
        </w:rPr>
        <w:t xml:space="preserve"> all of the same services offered through Restricted Reporting in </w:t>
      </w:r>
      <w:r w:rsidRPr="00717EBA">
        <w:rPr>
          <w:rFonts w:ascii="Calibri" w:hAnsi="Calibri"/>
          <w:sz w:val="22"/>
          <w:szCs w:val="22"/>
        </w:rPr>
        <w:lastRenderedPageBreak/>
        <w:t>addition to other support services such as filing a police report, switching host families, and changing to a new site. Because additional services may be requested, a Standard Report increases the number of people with a need-to-know</w:t>
      </w:r>
      <w:r w:rsidR="007C604C">
        <w:rPr>
          <w:rFonts w:ascii="Calibri" w:hAnsi="Calibri"/>
          <w:sz w:val="22"/>
          <w:szCs w:val="22"/>
        </w:rPr>
        <w:t xml:space="preserve"> to provide those services</w:t>
      </w:r>
      <w:r w:rsidRPr="00717EBA">
        <w:rPr>
          <w:rFonts w:ascii="Calibri" w:hAnsi="Calibri"/>
          <w:sz w:val="22"/>
          <w:szCs w:val="22"/>
        </w:rPr>
        <w:t>.</w:t>
      </w:r>
    </w:p>
    <w:p w:rsidR="001C1A02" w:rsidRPr="00717EBA" w:rsidRDefault="001C1A02" w:rsidP="001C1A02">
      <w:pPr>
        <w:pStyle w:val="NoSpacing"/>
        <w:rPr>
          <w:rFonts w:ascii="Calibri" w:hAnsi="Calibri"/>
          <w:sz w:val="22"/>
          <w:szCs w:val="22"/>
        </w:rPr>
      </w:pPr>
    </w:p>
    <w:p w:rsidR="001C1A02" w:rsidRPr="00717EBA" w:rsidRDefault="007C604C" w:rsidP="001C1A02">
      <w:pPr>
        <w:pStyle w:val="NoSpacing"/>
        <w:rPr>
          <w:rFonts w:ascii="Calibri" w:hAnsi="Calibri"/>
          <w:b/>
          <w:sz w:val="22"/>
          <w:szCs w:val="22"/>
        </w:rPr>
      </w:pPr>
      <w:r>
        <w:rPr>
          <w:rFonts w:ascii="Calibri" w:hAnsi="Calibri"/>
          <w:b/>
          <w:sz w:val="22"/>
          <w:szCs w:val="22"/>
        </w:rPr>
        <w:t>Should a Volunteer</w:t>
      </w:r>
      <w:r w:rsidR="001C1A02" w:rsidRPr="00717EBA">
        <w:rPr>
          <w:rFonts w:ascii="Calibri" w:hAnsi="Calibri"/>
          <w:b/>
          <w:sz w:val="22"/>
          <w:szCs w:val="22"/>
        </w:rPr>
        <w:t xml:space="preserve"> choose Standard or Restricted?</w:t>
      </w:r>
    </w:p>
    <w:p w:rsidR="001C1A02" w:rsidRPr="00717EBA" w:rsidRDefault="0056216A" w:rsidP="001C1A02">
      <w:pPr>
        <w:pStyle w:val="NoSpacing"/>
        <w:rPr>
          <w:rFonts w:ascii="Calibri" w:hAnsi="Calibri"/>
          <w:sz w:val="22"/>
          <w:szCs w:val="22"/>
        </w:rPr>
      </w:pPr>
      <w:r>
        <w:rPr>
          <w:rFonts w:ascii="Calibri" w:hAnsi="Calibri"/>
          <w:sz w:val="22"/>
          <w:szCs w:val="22"/>
        </w:rPr>
        <w:t>When a Volunteer seeks support from staff, the</w:t>
      </w:r>
      <w:r w:rsidR="007C604C">
        <w:rPr>
          <w:rFonts w:ascii="Calibri" w:hAnsi="Calibri"/>
          <w:sz w:val="22"/>
          <w:szCs w:val="22"/>
        </w:rPr>
        <w:t xml:space="preserve"> default of services</w:t>
      </w:r>
      <w:r w:rsidR="009C7634">
        <w:rPr>
          <w:rFonts w:ascii="Calibri" w:hAnsi="Calibri"/>
          <w:sz w:val="22"/>
          <w:szCs w:val="22"/>
        </w:rPr>
        <w:t xml:space="preserve"> provided </w:t>
      </w:r>
      <w:r w:rsidR="007C604C">
        <w:rPr>
          <w:rFonts w:ascii="Calibri" w:hAnsi="Calibri"/>
          <w:sz w:val="22"/>
          <w:szCs w:val="22"/>
        </w:rPr>
        <w:t>is a Restricted Report.</w:t>
      </w:r>
      <w:r>
        <w:rPr>
          <w:rFonts w:ascii="Calibri" w:hAnsi="Calibri"/>
          <w:sz w:val="22"/>
          <w:szCs w:val="22"/>
        </w:rPr>
        <w:t xml:space="preserve"> </w:t>
      </w:r>
      <w:r w:rsidR="001C1A02" w:rsidRPr="00717EBA">
        <w:rPr>
          <w:rFonts w:ascii="Calibri" w:hAnsi="Calibri"/>
          <w:sz w:val="22"/>
          <w:szCs w:val="22"/>
        </w:rPr>
        <w:t xml:space="preserve">The choice between </w:t>
      </w:r>
      <w:r w:rsidR="007C604C">
        <w:rPr>
          <w:rFonts w:ascii="Calibri" w:hAnsi="Calibri"/>
          <w:sz w:val="22"/>
          <w:szCs w:val="22"/>
        </w:rPr>
        <w:t>seeking services of a</w:t>
      </w:r>
      <w:r w:rsidR="001C1A02" w:rsidRPr="00717EBA">
        <w:rPr>
          <w:rFonts w:ascii="Calibri" w:hAnsi="Calibri"/>
          <w:sz w:val="22"/>
          <w:szCs w:val="22"/>
        </w:rPr>
        <w:t xml:space="preserve"> Standard or Restricted Report is an individual one. Some services, however, can only be offered under standard reporting. Peace Corps believes it can best support </w:t>
      </w:r>
      <w:r w:rsidR="007C604C">
        <w:rPr>
          <w:rFonts w:ascii="Calibri" w:hAnsi="Calibri"/>
          <w:sz w:val="22"/>
          <w:szCs w:val="22"/>
        </w:rPr>
        <w:t>a Volunteer</w:t>
      </w:r>
      <w:r w:rsidR="001C1A02" w:rsidRPr="00717EBA">
        <w:rPr>
          <w:rFonts w:ascii="Calibri" w:hAnsi="Calibri"/>
          <w:sz w:val="22"/>
          <w:szCs w:val="22"/>
        </w:rPr>
        <w:t xml:space="preserve"> through standard reporting as it allows the agency to leverage additional resources and offer additional services such as conducting an in-depth risk assessment.  The agency recognizes however that for some Volunteers the most important thing is strict confidentiality and a need for as few people to know as possible. </w:t>
      </w:r>
    </w:p>
    <w:p w:rsidR="001C1A02" w:rsidRPr="00717EBA" w:rsidRDefault="001C1A02" w:rsidP="001C1A02">
      <w:pPr>
        <w:pStyle w:val="NoSpacing"/>
        <w:rPr>
          <w:rFonts w:ascii="Calibri" w:hAnsi="Calibri"/>
          <w:sz w:val="22"/>
          <w:szCs w:val="22"/>
        </w:rPr>
      </w:pPr>
    </w:p>
    <w:p w:rsidR="001C1A02" w:rsidRPr="00717EBA" w:rsidRDefault="001C1A02" w:rsidP="001C1A02">
      <w:pPr>
        <w:pStyle w:val="NoSpacing"/>
        <w:rPr>
          <w:rFonts w:ascii="Calibri" w:hAnsi="Calibri"/>
          <w:b/>
          <w:sz w:val="22"/>
          <w:szCs w:val="22"/>
        </w:rPr>
      </w:pPr>
      <w:r w:rsidRPr="00717EBA">
        <w:rPr>
          <w:rFonts w:ascii="Calibri" w:hAnsi="Calibri"/>
          <w:b/>
          <w:sz w:val="22"/>
          <w:szCs w:val="22"/>
        </w:rPr>
        <w:t>What does “need-to-know” mean?</w:t>
      </w:r>
    </w:p>
    <w:p w:rsidR="001C1A02" w:rsidRPr="00717EBA" w:rsidRDefault="001C1A02" w:rsidP="001C1A02">
      <w:pPr>
        <w:pStyle w:val="NoSpacing"/>
        <w:rPr>
          <w:rFonts w:ascii="Calibri" w:hAnsi="Calibri"/>
          <w:sz w:val="22"/>
          <w:szCs w:val="22"/>
        </w:rPr>
      </w:pPr>
      <w:r w:rsidRPr="00717EBA">
        <w:rPr>
          <w:rFonts w:ascii="Calibri" w:hAnsi="Calibri"/>
          <w:sz w:val="22"/>
          <w:szCs w:val="22"/>
        </w:rPr>
        <w:t xml:space="preserve">A need-to-know means that </w:t>
      </w:r>
      <w:r w:rsidR="009C7634">
        <w:rPr>
          <w:rFonts w:ascii="Calibri" w:hAnsi="Calibri"/>
          <w:sz w:val="22"/>
          <w:szCs w:val="22"/>
        </w:rPr>
        <w:t>a staff member</w:t>
      </w:r>
      <w:r w:rsidRPr="00717EBA">
        <w:rPr>
          <w:rFonts w:ascii="Calibri" w:hAnsi="Calibri"/>
          <w:sz w:val="22"/>
          <w:szCs w:val="22"/>
        </w:rPr>
        <w:t xml:space="preserve"> has a specific role that requires basic knowledge about the assault. Only service providers typically have a need-to-know and therefore have access to information about the assault as reported by </w:t>
      </w:r>
      <w:r w:rsidR="009C7634">
        <w:rPr>
          <w:rFonts w:ascii="Calibri" w:hAnsi="Calibri"/>
          <w:sz w:val="22"/>
          <w:szCs w:val="22"/>
        </w:rPr>
        <w:t>the Volunteer</w:t>
      </w:r>
      <w:r w:rsidRPr="00717EBA">
        <w:rPr>
          <w:rFonts w:ascii="Calibri" w:hAnsi="Calibri"/>
          <w:sz w:val="22"/>
          <w:szCs w:val="22"/>
        </w:rPr>
        <w:t>. Only medical staff have information about any medical treatment receive</w:t>
      </w:r>
      <w:r w:rsidR="009C7634">
        <w:rPr>
          <w:rFonts w:ascii="Calibri" w:hAnsi="Calibri"/>
          <w:sz w:val="22"/>
          <w:szCs w:val="22"/>
        </w:rPr>
        <w:t>d</w:t>
      </w:r>
      <w:r w:rsidRPr="00717EBA">
        <w:rPr>
          <w:rFonts w:ascii="Calibri" w:hAnsi="Calibri"/>
          <w:sz w:val="22"/>
          <w:szCs w:val="22"/>
        </w:rPr>
        <w:t xml:space="preserve">.  </w:t>
      </w:r>
    </w:p>
    <w:p w:rsidR="001C1A02" w:rsidRPr="00717EBA" w:rsidRDefault="001C1A02" w:rsidP="001C1A02">
      <w:pPr>
        <w:pStyle w:val="NoSpacing"/>
        <w:rPr>
          <w:rFonts w:ascii="Calibri" w:hAnsi="Calibri"/>
          <w:sz w:val="22"/>
          <w:szCs w:val="22"/>
        </w:rPr>
      </w:pPr>
    </w:p>
    <w:p w:rsidR="001C1A02" w:rsidRPr="00717EBA" w:rsidRDefault="001C1A02" w:rsidP="001C1A02">
      <w:pPr>
        <w:pStyle w:val="NoSpacing"/>
        <w:rPr>
          <w:rFonts w:ascii="Calibri" w:hAnsi="Calibri"/>
          <w:sz w:val="22"/>
          <w:szCs w:val="22"/>
        </w:rPr>
      </w:pPr>
      <w:r w:rsidRPr="00717EBA">
        <w:rPr>
          <w:rFonts w:ascii="Calibri" w:hAnsi="Calibri"/>
          <w:sz w:val="22"/>
          <w:szCs w:val="22"/>
        </w:rPr>
        <w:t xml:space="preserve">A role may be mandated by Peace Corps policies and procedures, US law, or local laws. For example, a Country Director has a responsibility to know where each Volunteer is located and new site development requires time and resources managed by the Country Director. As such, a Country Director has a need-to-know when a Volunteer requests a site change. </w:t>
      </w:r>
    </w:p>
    <w:p w:rsidR="001C1A02" w:rsidRPr="00717EBA" w:rsidRDefault="001C1A02" w:rsidP="001C1A02">
      <w:pPr>
        <w:pStyle w:val="NoSpacing"/>
        <w:rPr>
          <w:rFonts w:ascii="Calibri" w:hAnsi="Calibri"/>
          <w:sz w:val="22"/>
          <w:szCs w:val="22"/>
        </w:rPr>
      </w:pPr>
    </w:p>
    <w:p w:rsidR="001C1A02" w:rsidRPr="00717EBA" w:rsidRDefault="001C1A02" w:rsidP="001C1A02">
      <w:pPr>
        <w:pStyle w:val="NoSpacing"/>
        <w:rPr>
          <w:rFonts w:ascii="Calibri" w:hAnsi="Calibri"/>
          <w:b/>
          <w:sz w:val="22"/>
          <w:szCs w:val="22"/>
        </w:rPr>
      </w:pPr>
      <w:r w:rsidRPr="00717EBA">
        <w:rPr>
          <w:rFonts w:ascii="Calibri" w:hAnsi="Calibri"/>
          <w:b/>
          <w:sz w:val="22"/>
          <w:szCs w:val="22"/>
        </w:rPr>
        <w:t xml:space="preserve">What </w:t>
      </w:r>
      <w:r w:rsidR="009C7634">
        <w:rPr>
          <w:rFonts w:ascii="Calibri" w:hAnsi="Calibri"/>
          <w:b/>
          <w:sz w:val="22"/>
          <w:szCs w:val="22"/>
        </w:rPr>
        <w:t xml:space="preserve">if a Volunteer </w:t>
      </w:r>
      <w:r w:rsidR="001A3BAF">
        <w:rPr>
          <w:rFonts w:ascii="Calibri" w:hAnsi="Calibri"/>
          <w:b/>
          <w:sz w:val="22"/>
          <w:szCs w:val="22"/>
        </w:rPr>
        <w:t xml:space="preserve">wants to request additional support services? </w:t>
      </w:r>
    </w:p>
    <w:p w:rsidR="001C1A02" w:rsidRPr="00717EBA" w:rsidRDefault="001C1A02" w:rsidP="001C1A02">
      <w:pPr>
        <w:pStyle w:val="NoSpacing"/>
        <w:rPr>
          <w:rFonts w:ascii="Calibri" w:hAnsi="Calibri"/>
          <w:sz w:val="22"/>
          <w:szCs w:val="22"/>
        </w:rPr>
      </w:pPr>
      <w:r w:rsidRPr="00717EBA">
        <w:rPr>
          <w:rFonts w:ascii="Calibri" w:hAnsi="Calibri"/>
          <w:sz w:val="22"/>
          <w:szCs w:val="22"/>
        </w:rPr>
        <w:t xml:space="preserve">All </w:t>
      </w:r>
      <w:r w:rsidR="001A3BAF">
        <w:rPr>
          <w:rFonts w:ascii="Calibri" w:hAnsi="Calibri"/>
          <w:sz w:val="22"/>
          <w:szCs w:val="22"/>
        </w:rPr>
        <w:t xml:space="preserve">reported </w:t>
      </w:r>
      <w:r w:rsidR="008B75D2">
        <w:rPr>
          <w:rFonts w:ascii="Calibri" w:hAnsi="Calibri"/>
          <w:sz w:val="22"/>
          <w:szCs w:val="22"/>
        </w:rPr>
        <w:t xml:space="preserve">sexual assault </w:t>
      </w:r>
      <w:r w:rsidR="001A3BAF">
        <w:rPr>
          <w:rFonts w:ascii="Calibri" w:hAnsi="Calibri"/>
          <w:sz w:val="22"/>
          <w:szCs w:val="22"/>
        </w:rPr>
        <w:t>start with the basic services found under a</w:t>
      </w:r>
      <w:r w:rsidRPr="00717EBA">
        <w:rPr>
          <w:rFonts w:ascii="Calibri" w:hAnsi="Calibri"/>
          <w:sz w:val="22"/>
          <w:szCs w:val="22"/>
        </w:rPr>
        <w:t xml:space="preserve"> Restricted Report. A Volunteer can </w:t>
      </w:r>
      <w:r w:rsidR="001A3BAF">
        <w:rPr>
          <w:rFonts w:ascii="Calibri" w:hAnsi="Calibri"/>
          <w:sz w:val="22"/>
          <w:szCs w:val="22"/>
        </w:rPr>
        <w:t>request additional services and switch to a</w:t>
      </w:r>
      <w:r w:rsidRPr="00717EBA">
        <w:rPr>
          <w:rFonts w:ascii="Calibri" w:hAnsi="Calibri"/>
          <w:sz w:val="22"/>
          <w:szCs w:val="22"/>
        </w:rPr>
        <w:t xml:space="preserve"> Standard </w:t>
      </w:r>
      <w:r w:rsidR="001A3BAF">
        <w:rPr>
          <w:rFonts w:ascii="Calibri" w:hAnsi="Calibri"/>
          <w:sz w:val="22"/>
          <w:szCs w:val="22"/>
        </w:rPr>
        <w:t xml:space="preserve">Report </w:t>
      </w:r>
      <w:r w:rsidRPr="00717EBA">
        <w:rPr>
          <w:rFonts w:ascii="Calibri" w:hAnsi="Calibri"/>
          <w:sz w:val="22"/>
          <w:szCs w:val="22"/>
        </w:rPr>
        <w:t>at any time. Once a report becomes Standard, the report cannot be converted back to Restricted because staff that might help provide additional standard report services will have been provided with basic information.</w:t>
      </w:r>
    </w:p>
    <w:p w:rsidR="001C1A02" w:rsidRPr="00717EBA" w:rsidRDefault="001C1A02" w:rsidP="001C1A02">
      <w:pPr>
        <w:pStyle w:val="NoSpacing"/>
        <w:rPr>
          <w:rFonts w:ascii="Calibri" w:hAnsi="Calibri"/>
          <w:sz w:val="22"/>
          <w:szCs w:val="22"/>
        </w:rPr>
      </w:pPr>
    </w:p>
    <w:p w:rsidR="001C1A02" w:rsidRPr="00717EBA" w:rsidRDefault="001C1A02" w:rsidP="001C1A02">
      <w:pPr>
        <w:pStyle w:val="NoSpacing"/>
        <w:rPr>
          <w:rFonts w:ascii="Calibri" w:hAnsi="Calibri"/>
          <w:sz w:val="22"/>
          <w:szCs w:val="22"/>
        </w:rPr>
      </w:pPr>
      <w:r w:rsidRPr="00717EBA">
        <w:rPr>
          <w:rFonts w:ascii="Calibri" w:hAnsi="Calibri"/>
          <w:sz w:val="22"/>
          <w:szCs w:val="22"/>
        </w:rPr>
        <w:t xml:space="preserve">Volunteers can request additional services at any time, and Volunteers can discontinue/cancel a request for services at any time. </w:t>
      </w:r>
    </w:p>
    <w:p w:rsidR="001C1A02" w:rsidRPr="00717EBA" w:rsidRDefault="001C1A02" w:rsidP="001C1A02">
      <w:pPr>
        <w:pStyle w:val="NoSpacing"/>
        <w:rPr>
          <w:rFonts w:ascii="Calibri" w:hAnsi="Calibri"/>
          <w:sz w:val="22"/>
          <w:szCs w:val="22"/>
        </w:rPr>
      </w:pPr>
    </w:p>
    <w:p w:rsidR="001C1A02" w:rsidRPr="00717EBA" w:rsidRDefault="001C1A02" w:rsidP="001C1A02">
      <w:pPr>
        <w:pStyle w:val="NoSpacing"/>
        <w:rPr>
          <w:rFonts w:ascii="Calibri" w:hAnsi="Calibri"/>
          <w:b/>
          <w:sz w:val="22"/>
          <w:szCs w:val="22"/>
        </w:rPr>
      </w:pPr>
      <w:r w:rsidRPr="00717EBA">
        <w:rPr>
          <w:rFonts w:ascii="Calibri" w:hAnsi="Calibri"/>
          <w:b/>
          <w:sz w:val="22"/>
          <w:szCs w:val="22"/>
        </w:rPr>
        <w:t xml:space="preserve">Will I get the services/type of reporting I want? </w:t>
      </w:r>
    </w:p>
    <w:p w:rsidR="002A2FE4" w:rsidRPr="007A6FF6" w:rsidRDefault="001C1A02" w:rsidP="007A6FF6">
      <w:pPr>
        <w:pStyle w:val="NoSpacing"/>
        <w:rPr>
          <w:rFonts w:ascii="Calibri" w:hAnsi="Calibri"/>
          <w:sz w:val="22"/>
          <w:szCs w:val="22"/>
        </w:rPr>
      </w:pPr>
      <w:r w:rsidRPr="00717EBA">
        <w:rPr>
          <w:rFonts w:ascii="Calibri" w:hAnsi="Calibri"/>
          <w:sz w:val="22"/>
          <w:szCs w:val="22"/>
        </w:rPr>
        <w:t xml:space="preserve">Volunteer preferences are very important to Peace Corps. We strive to ensure that Volunteer choices are respected. In most cases Volunteers receive all the services they desire. </w:t>
      </w:r>
      <w:r w:rsidR="00E1057C">
        <w:rPr>
          <w:rFonts w:ascii="Calibri" w:hAnsi="Calibri"/>
          <w:sz w:val="22"/>
          <w:szCs w:val="22"/>
        </w:rPr>
        <w:t xml:space="preserve">In the event a service </w:t>
      </w:r>
      <w:r w:rsidRPr="00717EBA">
        <w:rPr>
          <w:rFonts w:ascii="Calibri" w:hAnsi="Calibri"/>
          <w:sz w:val="22"/>
          <w:szCs w:val="22"/>
        </w:rPr>
        <w:t xml:space="preserve">is not possible, Peace Corps staff have a responsibility to </w:t>
      </w:r>
      <w:r w:rsidR="00E1057C">
        <w:rPr>
          <w:rFonts w:ascii="Calibri" w:hAnsi="Calibri"/>
          <w:sz w:val="22"/>
          <w:szCs w:val="22"/>
        </w:rPr>
        <w:t>provide an explanation</w:t>
      </w:r>
      <w:r w:rsidRPr="00717EBA">
        <w:rPr>
          <w:rFonts w:ascii="Calibri" w:hAnsi="Calibri"/>
          <w:sz w:val="22"/>
          <w:szCs w:val="22"/>
        </w:rPr>
        <w:t>.</w:t>
      </w:r>
    </w:p>
    <w:p w:rsidR="00D91729" w:rsidRDefault="00D91729">
      <w:pPr>
        <w:rPr>
          <w:rFonts w:ascii="Calibri" w:eastAsiaTheme="majorEastAsia" w:hAnsi="Calibri" w:cstheme="majorBidi"/>
          <w:i/>
          <w:iCs/>
          <w:color w:val="4F81BD" w:themeColor="accent1"/>
          <w:spacing w:val="15"/>
          <w:sz w:val="22"/>
          <w:szCs w:val="22"/>
        </w:rPr>
      </w:pPr>
      <w:bookmarkStart w:id="23" w:name="_Toc427665775"/>
      <w:r>
        <w:rPr>
          <w:rFonts w:ascii="Calibri" w:hAnsi="Calibri"/>
          <w:sz w:val="22"/>
          <w:szCs w:val="22"/>
        </w:rPr>
        <w:br w:type="page"/>
      </w:r>
    </w:p>
    <w:p w:rsidR="006B4AF2" w:rsidRPr="00717EBA" w:rsidRDefault="006B4AF2" w:rsidP="003174D9">
      <w:pPr>
        <w:pStyle w:val="Subtitle"/>
        <w:outlineLvl w:val="1"/>
        <w:rPr>
          <w:rFonts w:ascii="Calibri" w:hAnsi="Calibri"/>
          <w:sz w:val="22"/>
          <w:szCs w:val="22"/>
        </w:rPr>
      </w:pPr>
      <w:r w:rsidRPr="00717EBA">
        <w:rPr>
          <w:rFonts w:ascii="Calibri" w:hAnsi="Calibri"/>
          <w:sz w:val="22"/>
          <w:szCs w:val="22"/>
        </w:rPr>
        <w:lastRenderedPageBreak/>
        <w:t>Peace Corps’ Commitment to Victims of Sexual Assault</w:t>
      </w:r>
      <w:bookmarkEnd w:id="23"/>
    </w:p>
    <w:p w:rsidR="006B4AF2" w:rsidRPr="00717EBA" w:rsidRDefault="006B4AF2" w:rsidP="00341F3D">
      <w:pPr>
        <w:pStyle w:val="NoSpacing"/>
        <w:numPr>
          <w:ilvl w:val="0"/>
          <w:numId w:val="24"/>
        </w:numPr>
        <w:rPr>
          <w:rFonts w:ascii="Calibri" w:hAnsi="Calibri"/>
          <w:sz w:val="22"/>
          <w:szCs w:val="22"/>
        </w:rPr>
      </w:pPr>
      <w:r w:rsidRPr="00717EBA">
        <w:rPr>
          <w:rFonts w:ascii="Calibri" w:hAnsi="Calibri"/>
          <w:sz w:val="22"/>
          <w:szCs w:val="22"/>
        </w:rPr>
        <w:t xml:space="preserve">We will treat you with dignity and respect. No one deserves to be the victim of a sexual assault. Peace Corps will believe you if you report a rape or other sexual assault. No one at Peace Corps will blame you or think the assault was your fault. </w:t>
      </w:r>
    </w:p>
    <w:p w:rsidR="006B4AF2" w:rsidRPr="00717EBA" w:rsidRDefault="006B4AF2" w:rsidP="00341F3D">
      <w:pPr>
        <w:pStyle w:val="NoSpacing"/>
        <w:numPr>
          <w:ilvl w:val="0"/>
          <w:numId w:val="24"/>
        </w:numPr>
        <w:rPr>
          <w:rFonts w:ascii="Calibri" w:hAnsi="Calibri"/>
          <w:sz w:val="22"/>
          <w:szCs w:val="22"/>
        </w:rPr>
      </w:pPr>
      <w:r w:rsidRPr="00717EBA">
        <w:rPr>
          <w:rFonts w:ascii="Calibri" w:hAnsi="Calibri"/>
          <w:sz w:val="22"/>
          <w:szCs w:val="22"/>
        </w:rPr>
        <w:t xml:space="preserve">We will take appropriate steps to provide for your ongoing safety. Every effort will be made to keep you at your site as long as it is safe for you to continue service. BUT – your safety must always come first. </w:t>
      </w:r>
    </w:p>
    <w:p w:rsidR="006B4AF2" w:rsidRPr="00717EBA" w:rsidRDefault="006B4AF2" w:rsidP="00341F3D">
      <w:pPr>
        <w:pStyle w:val="NoSpacing"/>
        <w:numPr>
          <w:ilvl w:val="0"/>
          <w:numId w:val="24"/>
        </w:numPr>
        <w:rPr>
          <w:rFonts w:ascii="Calibri" w:hAnsi="Calibri"/>
          <w:sz w:val="22"/>
          <w:szCs w:val="22"/>
        </w:rPr>
      </w:pPr>
      <w:r w:rsidRPr="00717EBA">
        <w:rPr>
          <w:rFonts w:ascii="Calibri" w:hAnsi="Calibri"/>
          <w:sz w:val="22"/>
          <w:szCs w:val="22"/>
        </w:rPr>
        <w:t xml:space="preserve">We will provide you with the support you need to aid in your recovery. This means that Peace Corps will provide both medical care and emotional support following the event. Each case is handled based on the needs of the Volunteer and we do not automatically medevac or separate sexual assault victims from service. Although we may recommend medevac so that you can get the medical and psychological help you need, the decision to medevac is jointly determined by the Volunteer, the PCMO and </w:t>
      </w:r>
      <w:r w:rsidR="000E0886">
        <w:rPr>
          <w:rFonts w:ascii="Calibri" w:hAnsi="Calibri"/>
          <w:sz w:val="22"/>
          <w:szCs w:val="22"/>
        </w:rPr>
        <w:t>the Counseling and Outreach Unit</w:t>
      </w:r>
      <w:r w:rsidRPr="00717EBA">
        <w:rPr>
          <w:rFonts w:ascii="Calibri" w:hAnsi="Calibri"/>
          <w:sz w:val="22"/>
          <w:szCs w:val="22"/>
        </w:rPr>
        <w:t xml:space="preserve"> in Washington. </w:t>
      </w:r>
    </w:p>
    <w:p w:rsidR="006B4AF2" w:rsidRPr="00717EBA" w:rsidRDefault="006B4AF2" w:rsidP="00341F3D">
      <w:pPr>
        <w:pStyle w:val="NoSpacing"/>
        <w:numPr>
          <w:ilvl w:val="0"/>
          <w:numId w:val="24"/>
        </w:numPr>
        <w:rPr>
          <w:rFonts w:ascii="Calibri" w:hAnsi="Calibri"/>
          <w:sz w:val="22"/>
          <w:szCs w:val="22"/>
        </w:rPr>
      </w:pPr>
      <w:r w:rsidRPr="00717EBA">
        <w:rPr>
          <w:rFonts w:ascii="Calibri" w:hAnsi="Calibri"/>
          <w:sz w:val="22"/>
          <w:szCs w:val="22"/>
        </w:rPr>
        <w:t xml:space="preserve">We will help you to understand the relevant legal processes and your legal options. Peace Corps understands there may be significant cultural, language and legal challenges and as a result will help you navigate the local system. If you are interested in reporting to the police, we will stand beside you at every step of the process. The decision to report to the police is yours and yours alone – we will respect whatever decision you make. </w:t>
      </w:r>
    </w:p>
    <w:p w:rsidR="006B4AF2" w:rsidRPr="00717EBA" w:rsidRDefault="006B4AF2" w:rsidP="00341F3D">
      <w:pPr>
        <w:pStyle w:val="NoSpacing"/>
        <w:numPr>
          <w:ilvl w:val="0"/>
          <w:numId w:val="24"/>
        </w:numPr>
        <w:rPr>
          <w:rFonts w:ascii="Calibri" w:hAnsi="Calibri"/>
          <w:sz w:val="22"/>
          <w:szCs w:val="22"/>
        </w:rPr>
      </w:pPr>
      <w:r w:rsidRPr="00717EBA">
        <w:rPr>
          <w:rFonts w:ascii="Calibri" w:hAnsi="Calibri"/>
          <w:sz w:val="22"/>
          <w:szCs w:val="22"/>
        </w:rPr>
        <w:t>We will keep you informed of the progress of your case, should you choose to pursue prosecution. Peace Corps will ensure that you receive timely updates regarding your case whether or not you continue your service. A Victim Advocate will be available to answer any questions or concerns you have regarding the status of your case.</w:t>
      </w:r>
    </w:p>
    <w:p w:rsidR="006B4AF2" w:rsidRPr="00717EBA" w:rsidRDefault="006B4AF2" w:rsidP="00341F3D">
      <w:pPr>
        <w:pStyle w:val="NoSpacing"/>
        <w:numPr>
          <w:ilvl w:val="0"/>
          <w:numId w:val="24"/>
        </w:numPr>
        <w:rPr>
          <w:rFonts w:ascii="Calibri" w:hAnsi="Calibri"/>
          <w:sz w:val="22"/>
          <w:szCs w:val="22"/>
        </w:rPr>
      </w:pPr>
      <w:r w:rsidRPr="00717EBA">
        <w:rPr>
          <w:rFonts w:ascii="Calibri" w:hAnsi="Calibri"/>
          <w:sz w:val="22"/>
          <w:szCs w:val="22"/>
        </w:rPr>
        <w:t xml:space="preserve">We will work closely with you to make decisions regarding your continued service. No decisions about your site and service will be made without your input and collaboration. </w:t>
      </w:r>
    </w:p>
    <w:p w:rsidR="006B4AF2" w:rsidRPr="00717EBA" w:rsidRDefault="006B4AF2" w:rsidP="00341F3D">
      <w:pPr>
        <w:pStyle w:val="NoSpacing"/>
        <w:numPr>
          <w:ilvl w:val="0"/>
          <w:numId w:val="24"/>
        </w:numPr>
        <w:rPr>
          <w:rFonts w:ascii="Calibri" w:hAnsi="Calibri"/>
          <w:sz w:val="22"/>
          <w:szCs w:val="22"/>
        </w:rPr>
      </w:pPr>
      <w:r w:rsidRPr="00717EBA">
        <w:rPr>
          <w:rFonts w:ascii="Calibri" w:hAnsi="Calibri"/>
          <w:sz w:val="22"/>
          <w:szCs w:val="22"/>
        </w:rPr>
        <w:t xml:space="preserve">We will respect your privacy and will not, without your consent, disclose your identity or share the details of the incident with anyone </w:t>
      </w:r>
      <w:r w:rsidRPr="00717EBA">
        <w:rPr>
          <w:rFonts w:ascii="Calibri" w:hAnsi="Calibri"/>
          <w:sz w:val="22"/>
          <w:szCs w:val="22"/>
        </w:rPr>
        <w:lastRenderedPageBreak/>
        <w:t xml:space="preserve">who does not have a legitimate need to know. Only those people who will be directly involved in your medical, emotional and security support will know your identity. </w:t>
      </w:r>
    </w:p>
    <w:p w:rsidR="006B4AF2" w:rsidRPr="00717EBA" w:rsidRDefault="006B4AF2" w:rsidP="006B4AF2">
      <w:pPr>
        <w:pStyle w:val="NoSpacing"/>
        <w:rPr>
          <w:rFonts w:ascii="Calibri" w:hAnsi="Calibri"/>
          <w:sz w:val="22"/>
          <w:szCs w:val="22"/>
        </w:rPr>
      </w:pPr>
    </w:p>
    <w:p w:rsidR="006B4AF2" w:rsidRPr="00717EBA" w:rsidRDefault="006B4AF2" w:rsidP="006B4AF2">
      <w:pPr>
        <w:pStyle w:val="NoSpacing"/>
        <w:rPr>
          <w:rFonts w:ascii="Calibri" w:hAnsi="Calibri"/>
          <w:sz w:val="22"/>
          <w:szCs w:val="22"/>
        </w:rPr>
      </w:pPr>
      <w:r w:rsidRPr="00717EBA">
        <w:rPr>
          <w:rFonts w:ascii="Calibri" w:hAnsi="Calibri"/>
          <w:sz w:val="22"/>
          <w:szCs w:val="22"/>
        </w:rPr>
        <w:t xml:space="preserve">The </w:t>
      </w:r>
      <w:r w:rsidR="009813BF">
        <w:rPr>
          <w:rFonts w:ascii="Calibri" w:hAnsi="Calibri"/>
          <w:sz w:val="22"/>
          <w:szCs w:val="22"/>
        </w:rPr>
        <w:t xml:space="preserve">Peace Corps </w:t>
      </w:r>
      <w:r w:rsidRPr="00717EBA">
        <w:rPr>
          <w:rFonts w:ascii="Calibri" w:hAnsi="Calibri"/>
          <w:sz w:val="22"/>
          <w:szCs w:val="22"/>
        </w:rPr>
        <w:t>Director has made it clear that all staff are expected to uphold these commitments, both in actions and words.  If you are sexually assaulted and you feel that Peace Corps staff members are not living up to the agency’s commitment, you can:</w:t>
      </w:r>
    </w:p>
    <w:p w:rsidR="009813BF" w:rsidRDefault="009813BF" w:rsidP="006B4AF2">
      <w:pPr>
        <w:pStyle w:val="NoSpacing"/>
        <w:rPr>
          <w:rFonts w:ascii="Calibri" w:hAnsi="Calibri"/>
          <w:b/>
          <w:sz w:val="22"/>
          <w:szCs w:val="22"/>
        </w:rPr>
      </w:pPr>
    </w:p>
    <w:p w:rsidR="006B4AF2" w:rsidRPr="00717EBA" w:rsidRDefault="006B4AF2" w:rsidP="006B4AF2">
      <w:pPr>
        <w:pStyle w:val="NoSpacing"/>
        <w:rPr>
          <w:rFonts w:ascii="Calibri" w:hAnsi="Calibri"/>
          <w:b/>
          <w:sz w:val="22"/>
          <w:szCs w:val="22"/>
        </w:rPr>
      </w:pPr>
      <w:r w:rsidRPr="00717EBA">
        <w:rPr>
          <w:rFonts w:ascii="Calibri" w:hAnsi="Calibri"/>
          <w:b/>
          <w:sz w:val="22"/>
          <w:szCs w:val="22"/>
        </w:rPr>
        <w:t xml:space="preserve">Contact the agency’s </w:t>
      </w:r>
      <w:commentRangeStart w:id="24"/>
      <w:r w:rsidRPr="00717EBA">
        <w:rPr>
          <w:rFonts w:ascii="Calibri" w:hAnsi="Calibri"/>
          <w:b/>
          <w:sz w:val="22"/>
          <w:szCs w:val="22"/>
        </w:rPr>
        <w:t>Office of Victim Advoc</w:t>
      </w:r>
      <w:commentRangeStart w:id="25"/>
      <w:r w:rsidRPr="00717EBA">
        <w:rPr>
          <w:rFonts w:ascii="Calibri" w:hAnsi="Calibri"/>
          <w:b/>
          <w:sz w:val="22"/>
          <w:szCs w:val="22"/>
        </w:rPr>
        <w:t>a</w:t>
      </w:r>
      <w:commentRangeEnd w:id="25"/>
      <w:r w:rsidR="00F6787F">
        <w:rPr>
          <w:rStyle w:val="CommentReference"/>
        </w:rPr>
        <w:commentReference w:id="25"/>
      </w:r>
      <w:r w:rsidRPr="00717EBA">
        <w:rPr>
          <w:rFonts w:ascii="Calibri" w:hAnsi="Calibri"/>
          <w:b/>
          <w:sz w:val="22"/>
          <w:szCs w:val="22"/>
        </w:rPr>
        <w:t>cy</w:t>
      </w:r>
      <w:commentRangeEnd w:id="24"/>
      <w:r w:rsidR="009813BF">
        <w:rPr>
          <w:rStyle w:val="CommentReference"/>
        </w:rPr>
        <w:commentReference w:id="24"/>
      </w:r>
      <w:r w:rsidRPr="00717EBA">
        <w:rPr>
          <w:rFonts w:ascii="Calibri" w:hAnsi="Calibri"/>
          <w:b/>
          <w:sz w:val="22"/>
          <w:szCs w:val="22"/>
        </w:rPr>
        <w:t>, which is independent from staff at post.</w:t>
      </w:r>
    </w:p>
    <w:p w:rsidR="009813BF" w:rsidRDefault="009813BF" w:rsidP="006B4AF2">
      <w:pPr>
        <w:pStyle w:val="NoSpacing"/>
        <w:rPr>
          <w:rFonts w:ascii="Calibri" w:hAnsi="Calibri"/>
          <w:b/>
          <w:sz w:val="22"/>
          <w:szCs w:val="22"/>
        </w:rPr>
      </w:pPr>
    </w:p>
    <w:p w:rsidR="006B4AF2" w:rsidRPr="00717EBA" w:rsidRDefault="006B4AF2" w:rsidP="006B4AF2">
      <w:pPr>
        <w:pStyle w:val="NoSpacing"/>
        <w:rPr>
          <w:rFonts w:ascii="Calibri" w:hAnsi="Calibri"/>
          <w:sz w:val="22"/>
          <w:szCs w:val="22"/>
        </w:rPr>
      </w:pPr>
      <w:r w:rsidRPr="00717EBA">
        <w:rPr>
          <w:rFonts w:ascii="Calibri" w:hAnsi="Calibri"/>
          <w:b/>
          <w:sz w:val="22"/>
          <w:szCs w:val="22"/>
        </w:rPr>
        <w:t xml:space="preserve">Contact the Office of the Inspector General, or OIG, </w:t>
      </w:r>
      <w:r w:rsidR="009813BF">
        <w:rPr>
          <w:rFonts w:ascii="Calibri" w:hAnsi="Calibri"/>
          <w:b/>
          <w:sz w:val="22"/>
          <w:szCs w:val="22"/>
        </w:rPr>
        <w:t xml:space="preserve">which </w:t>
      </w:r>
      <w:r w:rsidRPr="00717EBA">
        <w:rPr>
          <w:rFonts w:ascii="Calibri" w:hAnsi="Calibri"/>
          <w:b/>
          <w:sz w:val="22"/>
          <w:szCs w:val="22"/>
        </w:rPr>
        <w:t>provides independent oversight of agency programs and operations through regular audits, evaluations and investigations.</w:t>
      </w:r>
      <w:r w:rsidRPr="00717EBA">
        <w:rPr>
          <w:rFonts w:ascii="Calibri" w:hAnsi="Calibri"/>
          <w:sz w:val="22"/>
          <w:szCs w:val="22"/>
        </w:rPr>
        <w:t xml:space="preserve">  </w:t>
      </w:r>
    </w:p>
    <w:p w:rsidR="006B4AF2" w:rsidRPr="00717EBA" w:rsidRDefault="006B4AF2" w:rsidP="00341F3D">
      <w:pPr>
        <w:pStyle w:val="NoSpacing"/>
        <w:numPr>
          <w:ilvl w:val="0"/>
          <w:numId w:val="25"/>
        </w:numPr>
        <w:rPr>
          <w:rFonts w:ascii="Calibri" w:hAnsi="Calibri"/>
          <w:sz w:val="22"/>
          <w:szCs w:val="22"/>
        </w:rPr>
      </w:pPr>
      <w:r w:rsidRPr="00717EBA">
        <w:rPr>
          <w:rFonts w:ascii="Calibri" w:hAnsi="Calibri"/>
          <w:sz w:val="22"/>
          <w:szCs w:val="22"/>
        </w:rPr>
        <w:t xml:space="preserve">If you feel that a sexual assault was not handled according to the agency’s Commitment to Sexual Assault Victims you can </w:t>
      </w:r>
      <w:r w:rsidR="009813BF">
        <w:rPr>
          <w:rFonts w:ascii="Calibri" w:hAnsi="Calibri"/>
          <w:sz w:val="22"/>
          <w:szCs w:val="22"/>
        </w:rPr>
        <w:t xml:space="preserve">confidentially </w:t>
      </w:r>
      <w:r w:rsidRPr="00717EBA">
        <w:rPr>
          <w:rFonts w:ascii="Calibri" w:hAnsi="Calibri"/>
          <w:sz w:val="22"/>
          <w:szCs w:val="22"/>
        </w:rPr>
        <w:t>report to the OIG via an online web form located on Peace Corps’ website, or by phone</w:t>
      </w:r>
      <w:r w:rsidR="00E1057C">
        <w:rPr>
          <w:rFonts w:ascii="Calibri" w:hAnsi="Calibri"/>
          <w:sz w:val="22"/>
          <w:szCs w:val="22"/>
        </w:rPr>
        <w:t>,</w:t>
      </w:r>
      <w:r w:rsidRPr="00717EBA">
        <w:rPr>
          <w:rFonts w:ascii="Calibri" w:hAnsi="Calibri"/>
          <w:sz w:val="22"/>
          <w:szCs w:val="22"/>
        </w:rPr>
        <w:t xml:space="preserve"> or email.  </w:t>
      </w:r>
    </w:p>
    <w:p w:rsidR="006B4AF2" w:rsidRPr="00717EBA" w:rsidRDefault="006B4AF2" w:rsidP="006B4AF2">
      <w:pPr>
        <w:pStyle w:val="Subtitle"/>
        <w:rPr>
          <w:rFonts w:ascii="Calibri" w:hAnsi="Calibri"/>
          <w:sz w:val="22"/>
          <w:szCs w:val="22"/>
        </w:rPr>
      </w:pPr>
    </w:p>
    <w:p w:rsidR="00717EBA" w:rsidRPr="00717EBA" w:rsidRDefault="00717EBA">
      <w:pPr>
        <w:rPr>
          <w:rFonts w:ascii="Calibri" w:eastAsiaTheme="majorEastAsia" w:hAnsi="Calibri" w:cstheme="majorBidi"/>
          <w:i/>
          <w:iCs/>
          <w:color w:val="4F81BD" w:themeColor="accent1"/>
          <w:spacing w:val="15"/>
          <w:sz w:val="22"/>
          <w:szCs w:val="22"/>
        </w:rPr>
      </w:pPr>
      <w:r w:rsidRPr="00717EBA">
        <w:rPr>
          <w:rFonts w:ascii="Calibri" w:hAnsi="Calibri"/>
          <w:sz w:val="22"/>
          <w:szCs w:val="22"/>
        </w:rPr>
        <w:br w:type="page"/>
      </w:r>
    </w:p>
    <w:p w:rsidR="006B4AF2" w:rsidRPr="00717EBA" w:rsidRDefault="006B4AF2" w:rsidP="003174D9">
      <w:pPr>
        <w:pStyle w:val="Subtitle"/>
        <w:outlineLvl w:val="1"/>
        <w:rPr>
          <w:rFonts w:ascii="Calibri" w:hAnsi="Calibri"/>
          <w:sz w:val="22"/>
          <w:szCs w:val="22"/>
        </w:rPr>
      </w:pPr>
      <w:bookmarkStart w:id="26" w:name="_Toc427665776"/>
      <w:r w:rsidRPr="00717EBA">
        <w:rPr>
          <w:rFonts w:ascii="Calibri" w:hAnsi="Calibri"/>
          <w:sz w:val="22"/>
          <w:szCs w:val="22"/>
        </w:rPr>
        <w:lastRenderedPageBreak/>
        <w:t>What to do After an Assault</w:t>
      </w:r>
      <w:bookmarkEnd w:id="26"/>
    </w:p>
    <w:p w:rsidR="006B4AF2" w:rsidRPr="00717EBA" w:rsidRDefault="006B4AF2" w:rsidP="006B4AF2">
      <w:pPr>
        <w:pStyle w:val="NoSpacing"/>
        <w:rPr>
          <w:rFonts w:ascii="Calibri" w:hAnsi="Calibri"/>
          <w:sz w:val="22"/>
          <w:szCs w:val="22"/>
        </w:rPr>
      </w:pPr>
      <w:r w:rsidRPr="00717EBA">
        <w:rPr>
          <w:rFonts w:ascii="Calibri" w:hAnsi="Calibri"/>
          <w:sz w:val="22"/>
          <w:szCs w:val="22"/>
        </w:rPr>
        <w:t xml:space="preserve">If you have been sexually assaulted – or you think that you may have been– these are the steps we encourage you take. </w:t>
      </w:r>
    </w:p>
    <w:p w:rsidR="00283022" w:rsidRPr="00717EBA" w:rsidRDefault="00283022" w:rsidP="006B4AF2">
      <w:pPr>
        <w:pStyle w:val="NoSpacing"/>
        <w:rPr>
          <w:rFonts w:ascii="Calibri" w:hAnsi="Calibri"/>
          <w:sz w:val="22"/>
          <w:szCs w:val="22"/>
        </w:rPr>
      </w:pPr>
    </w:p>
    <w:p w:rsidR="006B4AF2" w:rsidRPr="00717EBA" w:rsidRDefault="006B4AF2" w:rsidP="006B4AF2">
      <w:pPr>
        <w:pStyle w:val="NoSpacing"/>
        <w:rPr>
          <w:rFonts w:ascii="Calibri" w:hAnsi="Calibri"/>
          <w:b/>
          <w:sz w:val="22"/>
          <w:szCs w:val="22"/>
        </w:rPr>
      </w:pPr>
      <w:r w:rsidRPr="00717EBA">
        <w:rPr>
          <w:rFonts w:ascii="Calibri" w:hAnsi="Calibri"/>
          <w:b/>
          <w:sz w:val="22"/>
          <w:szCs w:val="22"/>
        </w:rPr>
        <w:t>Step 1: Get to a safe place</w:t>
      </w:r>
    </w:p>
    <w:p w:rsidR="006B4AF2" w:rsidRPr="00717EBA" w:rsidRDefault="006B4AF2" w:rsidP="006B4AF2">
      <w:pPr>
        <w:pStyle w:val="NoSpacing"/>
        <w:rPr>
          <w:rFonts w:ascii="Calibri" w:hAnsi="Calibri"/>
          <w:sz w:val="22"/>
          <w:szCs w:val="22"/>
        </w:rPr>
      </w:pPr>
      <w:r w:rsidRPr="00717EBA">
        <w:rPr>
          <w:rFonts w:ascii="Calibri" w:hAnsi="Calibri"/>
          <w:sz w:val="22"/>
          <w:szCs w:val="22"/>
        </w:rPr>
        <w:t>This may be locking yourself in your room, going to a neighbor’s house or to another place where you can get help. The important thing is to distance yourself from the assailant.</w:t>
      </w:r>
    </w:p>
    <w:p w:rsidR="006B4AF2" w:rsidRPr="00717EBA" w:rsidRDefault="006B4AF2" w:rsidP="006B4AF2">
      <w:pPr>
        <w:pStyle w:val="NoSpacing"/>
        <w:rPr>
          <w:rFonts w:ascii="Calibri" w:hAnsi="Calibri"/>
          <w:sz w:val="22"/>
          <w:szCs w:val="22"/>
        </w:rPr>
      </w:pPr>
    </w:p>
    <w:p w:rsidR="006B4AF2" w:rsidRPr="00717EBA" w:rsidRDefault="006B4AF2" w:rsidP="006B4AF2">
      <w:pPr>
        <w:pStyle w:val="NoSpacing"/>
        <w:rPr>
          <w:rFonts w:ascii="Calibri" w:hAnsi="Calibri"/>
          <w:b/>
          <w:sz w:val="22"/>
          <w:szCs w:val="22"/>
        </w:rPr>
      </w:pPr>
      <w:r w:rsidRPr="00717EBA">
        <w:rPr>
          <w:rFonts w:ascii="Calibri" w:hAnsi="Calibri"/>
          <w:b/>
          <w:sz w:val="22"/>
          <w:szCs w:val="22"/>
        </w:rPr>
        <w:t xml:space="preserve">Step 2: Call PCMO/Duty Officer </w:t>
      </w:r>
    </w:p>
    <w:p w:rsidR="006B4AF2" w:rsidRPr="00717EBA" w:rsidRDefault="006B4AF2" w:rsidP="006B4AF2">
      <w:pPr>
        <w:pStyle w:val="NoSpacing"/>
        <w:rPr>
          <w:rFonts w:ascii="Calibri" w:hAnsi="Calibri"/>
          <w:sz w:val="22"/>
          <w:szCs w:val="22"/>
        </w:rPr>
      </w:pPr>
      <w:r w:rsidRPr="00717EBA">
        <w:rPr>
          <w:rFonts w:ascii="Calibri" w:hAnsi="Calibri"/>
          <w:sz w:val="22"/>
          <w:szCs w:val="22"/>
        </w:rPr>
        <w:t>The PCMO and Duty Officer will provide critical guidance to you that will help ensure your safety and access to support services.</w:t>
      </w:r>
    </w:p>
    <w:p w:rsidR="006B4AF2" w:rsidRPr="00717EBA" w:rsidRDefault="006B4AF2" w:rsidP="006B4AF2">
      <w:pPr>
        <w:pStyle w:val="NoSpacing"/>
        <w:rPr>
          <w:rFonts w:ascii="Calibri" w:hAnsi="Calibri"/>
          <w:sz w:val="22"/>
          <w:szCs w:val="22"/>
        </w:rPr>
      </w:pPr>
    </w:p>
    <w:p w:rsidR="006B4AF2" w:rsidRPr="00717EBA" w:rsidRDefault="006B4AF2" w:rsidP="006B4AF2">
      <w:pPr>
        <w:pStyle w:val="NoSpacing"/>
        <w:rPr>
          <w:rFonts w:ascii="Calibri" w:hAnsi="Calibri"/>
          <w:b/>
          <w:sz w:val="22"/>
          <w:szCs w:val="22"/>
        </w:rPr>
      </w:pPr>
      <w:r w:rsidRPr="00717EBA">
        <w:rPr>
          <w:rFonts w:ascii="Calibri" w:hAnsi="Calibri"/>
          <w:b/>
          <w:sz w:val="22"/>
          <w:szCs w:val="22"/>
        </w:rPr>
        <w:t>Step 3: If you have serious injuries seek immediate treatment</w:t>
      </w:r>
    </w:p>
    <w:p w:rsidR="006B4AF2" w:rsidRPr="00717EBA" w:rsidRDefault="006B4AF2" w:rsidP="006B4AF2">
      <w:pPr>
        <w:pStyle w:val="NoSpacing"/>
        <w:rPr>
          <w:rFonts w:ascii="Calibri" w:hAnsi="Calibri"/>
          <w:sz w:val="22"/>
          <w:szCs w:val="22"/>
        </w:rPr>
      </w:pPr>
      <w:r w:rsidRPr="00717EBA">
        <w:rPr>
          <w:rFonts w:ascii="Calibri" w:hAnsi="Calibri"/>
          <w:sz w:val="22"/>
          <w:szCs w:val="22"/>
        </w:rPr>
        <w:t xml:space="preserve">Make every attempt to contact your PCMO but </w:t>
      </w:r>
      <w:r w:rsidR="00E1057C">
        <w:rPr>
          <w:rFonts w:ascii="Calibri" w:hAnsi="Calibri"/>
          <w:sz w:val="22"/>
          <w:szCs w:val="22"/>
        </w:rPr>
        <w:t>seek immediate medical treatment</w:t>
      </w:r>
      <w:r w:rsidRPr="00717EBA">
        <w:rPr>
          <w:rFonts w:ascii="Calibri" w:hAnsi="Calibri"/>
          <w:sz w:val="22"/>
          <w:szCs w:val="22"/>
        </w:rPr>
        <w:t xml:space="preserve"> </w:t>
      </w:r>
      <w:r w:rsidR="00E1057C">
        <w:rPr>
          <w:rFonts w:ascii="Calibri" w:hAnsi="Calibri"/>
          <w:sz w:val="22"/>
          <w:szCs w:val="22"/>
        </w:rPr>
        <w:t>if your life is at risk</w:t>
      </w:r>
      <w:r w:rsidRPr="00717EBA">
        <w:rPr>
          <w:rFonts w:ascii="Calibri" w:hAnsi="Calibri"/>
          <w:sz w:val="22"/>
          <w:szCs w:val="22"/>
        </w:rPr>
        <w:t>. If you are critically injured and need immediate help, get it.</w:t>
      </w:r>
    </w:p>
    <w:p w:rsidR="006B4AF2" w:rsidRPr="00717EBA" w:rsidRDefault="006B4AF2" w:rsidP="006B4AF2">
      <w:pPr>
        <w:pStyle w:val="NoSpacing"/>
        <w:rPr>
          <w:rFonts w:ascii="Calibri" w:hAnsi="Calibri"/>
          <w:sz w:val="22"/>
          <w:szCs w:val="22"/>
        </w:rPr>
      </w:pPr>
    </w:p>
    <w:p w:rsidR="006B4AF2" w:rsidRPr="00717EBA" w:rsidRDefault="006B4AF2" w:rsidP="006B4AF2">
      <w:pPr>
        <w:pStyle w:val="NoSpacing"/>
        <w:rPr>
          <w:rFonts w:ascii="Calibri" w:hAnsi="Calibri"/>
          <w:b/>
          <w:sz w:val="22"/>
          <w:szCs w:val="22"/>
        </w:rPr>
      </w:pPr>
      <w:r w:rsidRPr="00717EBA">
        <w:rPr>
          <w:rFonts w:ascii="Calibri" w:hAnsi="Calibri"/>
          <w:b/>
          <w:sz w:val="22"/>
          <w:szCs w:val="22"/>
        </w:rPr>
        <w:t>Step 4: Don’t go to the local police by yourself</w:t>
      </w:r>
    </w:p>
    <w:p w:rsidR="006B4AF2" w:rsidRPr="00717EBA" w:rsidRDefault="006B4AF2" w:rsidP="006B4AF2">
      <w:pPr>
        <w:pStyle w:val="NoSpacing"/>
        <w:rPr>
          <w:rFonts w:ascii="Calibri" w:hAnsi="Calibri"/>
          <w:sz w:val="22"/>
          <w:szCs w:val="22"/>
        </w:rPr>
      </w:pPr>
      <w:r w:rsidRPr="00717EBA">
        <w:rPr>
          <w:rFonts w:ascii="Calibri" w:hAnsi="Calibri"/>
          <w:sz w:val="22"/>
          <w:szCs w:val="22"/>
        </w:rPr>
        <w:t>Dealing with the local police – especially after a trauma – can be very difficult. There can be language barriers and you may not fully understand the process. If you want to report to the police, Peace Corps will accompany you.</w:t>
      </w:r>
    </w:p>
    <w:p w:rsidR="006B4AF2" w:rsidRPr="00717EBA" w:rsidRDefault="006B4AF2" w:rsidP="006B4AF2">
      <w:pPr>
        <w:pStyle w:val="NoSpacing"/>
        <w:rPr>
          <w:rFonts w:ascii="Calibri" w:hAnsi="Calibri"/>
          <w:b/>
          <w:sz w:val="22"/>
          <w:szCs w:val="22"/>
        </w:rPr>
      </w:pPr>
    </w:p>
    <w:p w:rsidR="006B4AF2" w:rsidRPr="00717EBA" w:rsidRDefault="006B4AF2" w:rsidP="006B4AF2">
      <w:pPr>
        <w:pStyle w:val="NoSpacing"/>
        <w:rPr>
          <w:rFonts w:ascii="Calibri" w:hAnsi="Calibri"/>
          <w:b/>
          <w:sz w:val="22"/>
          <w:szCs w:val="22"/>
        </w:rPr>
      </w:pPr>
      <w:r w:rsidRPr="00717EBA">
        <w:rPr>
          <w:rFonts w:ascii="Calibri" w:hAnsi="Calibri"/>
          <w:b/>
          <w:sz w:val="22"/>
          <w:szCs w:val="22"/>
        </w:rPr>
        <w:t>Step 5: Protect physical evidence</w:t>
      </w:r>
    </w:p>
    <w:p w:rsidR="006B4AF2" w:rsidRPr="00717EBA" w:rsidRDefault="006B4AF2" w:rsidP="006B4AF2">
      <w:pPr>
        <w:pStyle w:val="NoSpacing"/>
        <w:rPr>
          <w:rFonts w:ascii="Calibri" w:hAnsi="Calibri"/>
          <w:sz w:val="22"/>
          <w:szCs w:val="22"/>
        </w:rPr>
      </w:pPr>
      <w:r w:rsidRPr="00717EBA">
        <w:rPr>
          <w:rFonts w:ascii="Calibri" w:hAnsi="Calibri"/>
          <w:sz w:val="22"/>
          <w:szCs w:val="22"/>
        </w:rPr>
        <w:t>Physical evidence is important if you choose to prosecute so it is best not to disturb anything that could be used as evidence – and that includes evidence that may be in or on your body. If possible, don’t shower, bathe or brush your teeth.</w:t>
      </w:r>
    </w:p>
    <w:p w:rsidR="006B4AF2" w:rsidRPr="00717EBA" w:rsidRDefault="006B4AF2" w:rsidP="006B4AF2">
      <w:pPr>
        <w:pStyle w:val="NoSpacing"/>
        <w:rPr>
          <w:rFonts w:ascii="Calibri" w:hAnsi="Calibri"/>
          <w:sz w:val="22"/>
          <w:szCs w:val="22"/>
        </w:rPr>
      </w:pPr>
    </w:p>
    <w:p w:rsidR="006B4AF2" w:rsidRPr="00717EBA" w:rsidRDefault="006B4AF2" w:rsidP="006B4AF2">
      <w:pPr>
        <w:pStyle w:val="NoSpacing"/>
        <w:rPr>
          <w:rFonts w:ascii="Calibri" w:hAnsi="Calibri"/>
          <w:b/>
          <w:sz w:val="22"/>
          <w:szCs w:val="22"/>
        </w:rPr>
      </w:pPr>
      <w:r w:rsidRPr="00717EBA">
        <w:rPr>
          <w:rFonts w:ascii="Calibri" w:hAnsi="Calibri"/>
          <w:b/>
          <w:sz w:val="22"/>
          <w:szCs w:val="22"/>
        </w:rPr>
        <w:t>Step 6: Tell someone</w:t>
      </w:r>
    </w:p>
    <w:p w:rsidR="006B4AF2" w:rsidRPr="00717EBA" w:rsidRDefault="006B4AF2" w:rsidP="006B4AF2">
      <w:pPr>
        <w:pStyle w:val="NoSpacing"/>
        <w:rPr>
          <w:rFonts w:ascii="Calibri" w:hAnsi="Calibri"/>
          <w:sz w:val="22"/>
          <w:szCs w:val="22"/>
        </w:rPr>
      </w:pPr>
      <w:r w:rsidRPr="00717EBA">
        <w:rPr>
          <w:rFonts w:ascii="Calibri" w:hAnsi="Calibri"/>
          <w:sz w:val="22"/>
          <w:szCs w:val="22"/>
        </w:rPr>
        <w:t>And most importantly, please tell someone! You don’t have to go through this alone.</w:t>
      </w:r>
    </w:p>
    <w:p w:rsidR="006B4AF2" w:rsidRPr="00717EBA" w:rsidRDefault="006B4AF2" w:rsidP="006B4AF2">
      <w:pPr>
        <w:pStyle w:val="NoSpacing"/>
        <w:rPr>
          <w:rFonts w:ascii="Calibri" w:hAnsi="Calibri"/>
          <w:sz w:val="22"/>
          <w:szCs w:val="22"/>
        </w:rPr>
      </w:pPr>
    </w:p>
    <w:p w:rsidR="006B4AF2" w:rsidRPr="00717EBA" w:rsidRDefault="006B4AF2" w:rsidP="006B4AF2">
      <w:pPr>
        <w:pStyle w:val="NoSpacing"/>
        <w:rPr>
          <w:rFonts w:ascii="Calibri" w:hAnsi="Calibri"/>
          <w:b/>
          <w:sz w:val="22"/>
          <w:szCs w:val="22"/>
        </w:rPr>
      </w:pPr>
      <w:r w:rsidRPr="00717EBA">
        <w:rPr>
          <w:rFonts w:ascii="Calibri" w:hAnsi="Calibri"/>
          <w:b/>
          <w:sz w:val="22"/>
          <w:szCs w:val="22"/>
        </w:rPr>
        <w:t>Peace Corps’ Immediate Response:</w:t>
      </w:r>
    </w:p>
    <w:p w:rsidR="006B4AF2" w:rsidRPr="00717EBA" w:rsidRDefault="006B4AF2" w:rsidP="00341F3D">
      <w:pPr>
        <w:pStyle w:val="NoSpacing"/>
        <w:numPr>
          <w:ilvl w:val="0"/>
          <w:numId w:val="25"/>
        </w:numPr>
        <w:rPr>
          <w:rFonts w:ascii="Calibri" w:hAnsi="Calibri"/>
          <w:sz w:val="22"/>
          <w:szCs w:val="22"/>
        </w:rPr>
      </w:pPr>
      <w:r w:rsidRPr="00717EBA">
        <w:rPr>
          <w:rFonts w:ascii="Calibri" w:hAnsi="Calibri"/>
          <w:sz w:val="22"/>
          <w:szCs w:val="22"/>
        </w:rPr>
        <w:t>Your safety and well-being is our primary concern. Once you notify Peace Corps, we will immediately mobilize resources to get support to you as quickly as possible.</w:t>
      </w:r>
    </w:p>
    <w:p w:rsidR="006B4AF2" w:rsidRPr="00717EBA" w:rsidRDefault="006B4AF2" w:rsidP="00341F3D">
      <w:pPr>
        <w:pStyle w:val="NoSpacing"/>
        <w:numPr>
          <w:ilvl w:val="0"/>
          <w:numId w:val="25"/>
        </w:numPr>
        <w:rPr>
          <w:rFonts w:ascii="Calibri" w:hAnsi="Calibri"/>
          <w:sz w:val="22"/>
          <w:szCs w:val="22"/>
        </w:rPr>
      </w:pPr>
      <w:r w:rsidRPr="00717EBA">
        <w:rPr>
          <w:rFonts w:ascii="Calibri" w:hAnsi="Calibri"/>
          <w:sz w:val="22"/>
          <w:szCs w:val="22"/>
        </w:rPr>
        <w:t>Once you contact the Duty Officer/PCMO, the Duty Officer or PCMO will coach you through the immediate first steps.</w:t>
      </w:r>
    </w:p>
    <w:p w:rsidR="006B4AF2" w:rsidRPr="00717EBA" w:rsidRDefault="006B4AF2" w:rsidP="00341F3D">
      <w:pPr>
        <w:pStyle w:val="NoSpacing"/>
        <w:numPr>
          <w:ilvl w:val="0"/>
          <w:numId w:val="25"/>
        </w:numPr>
        <w:rPr>
          <w:rFonts w:ascii="Calibri" w:hAnsi="Calibri"/>
          <w:sz w:val="22"/>
          <w:szCs w:val="22"/>
        </w:rPr>
      </w:pPr>
      <w:r w:rsidRPr="00717EBA">
        <w:rPr>
          <w:rFonts w:ascii="Calibri" w:hAnsi="Calibri"/>
          <w:sz w:val="22"/>
          <w:szCs w:val="22"/>
        </w:rPr>
        <w:t>The PCMO will speak with you to assess your immediate medical support needs and will work with you to determine next steps.</w:t>
      </w:r>
    </w:p>
    <w:p w:rsidR="006B4AF2" w:rsidRPr="00717EBA" w:rsidRDefault="006B4AF2" w:rsidP="00341F3D">
      <w:pPr>
        <w:pStyle w:val="NoSpacing"/>
        <w:numPr>
          <w:ilvl w:val="0"/>
          <w:numId w:val="25"/>
        </w:numPr>
        <w:rPr>
          <w:rFonts w:ascii="Calibri" w:hAnsi="Calibri"/>
          <w:sz w:val="22"/>
          <w:szCs w:val="22"/>
        </w:rPr>
      </w:pPr>
      <w:r w:rsidRPr="00717EBA">
        <w:rPr>
          <w:rFonts w:ascii="Calibri" w:hAnsi="Calibri"/>
          <w:sz w:val="22"/>
          <w:szCs w:val="22"/>
        </w:rPr>
        <w:lastRenderedPageBreak/>
        <w:t>The PCMO will also explain your opti</w:t>
      </w:r>
      <w:r w:rsidR="004663ED">
        <w:rPr>
          <w:rFonts w:ascii="Calibri" w:hAnsi="Calibri"/>
          <w:sz w:val="22"/>
          <w:szCs w:val="22"/>
        </w:rPr>
        <w:t xml:space="preserve">ons for reporting the assault. </w:t>
      </w:r>
      <w:r w:rsidRPr="00717EBA">
        <w:rPr>
          <w:rFonts w:ascii="Calibri" w:hAnsi="Calibri"/>
          <w:sz w:val="22"/>
          <w:szCs w:val="22"/>
        </w:rPr>
        <w:t xml:space="preserve"> </w:t>
      </w:r>
      <w:r w:rsidR="004663ED">
        <w:rPr>
          <w:rFonts w:ascii="Calibri" w:hAnsi="Calibri"/>
          <w:sz w:val="22"/>
          <w:szCs w:val="22"/>
        </w:rPr>
        <w:t>They will also ask if you would like the support of a Sexual Assault Response Liaison.</w:t>
      </w:r>
    </w:p>
    <w:p w:rsidR="006B4AF2" w:rsidRPr="00717EBA" w:rsidRDefault="006B4AF2" w:rsidP="00341F3D">
      <w:pPr>
        <w:pStyle w:val="NoSpacing"/>
        <w:numPr>
          <w:ilvl w:val="0"/>
          <w:numId w:val="25"/>
        </w:numPr>
        <w:rPr>
          <w:rFonts w:ascii="Calibri" w:hAnsi="Calibri"/>
          <w:sz w:val="22"/>
          <w:szCs w:val="22"/>
        </w:rPr>
      </w:pPr>
      <w:r w:rsidRPr="00717EBA">
        <w:rPr>
          <w:rFonts w:ascii="Calibri" w:hAnsi="Calibri"/>
          <w:sz w:val="22"/>
          <w:szCs w:val="22"/>
        </w:rPr>
        <w:t xml:space="preserve">Peace Corps will ensure you are in a safe place, and help you consider the options and services available to you.  In many cases Peace Corps may bring you to the office, but recognize that this may vary depending on your needs and circumstances.  </w:t>
      </w:r>
    </w:p>
    <w:p w:rsidR="006B4AF2" w:rsidRPr="00717EBA" w:rsidRDefault="006B4AF2" w:rsidP="00341F3D">
      <w:pPr>
        <w:pStyle w:val="NoSpacing"/>
        <w:numPr>
          <w:ilvl w:val="0"/>
          <w:numId w:val="25"/>
        </w:numPr>
        <w:rPr>
          <w:rFonts w:ascii="Calibri" w:hAnsi="Calibri"/>
          <w:sz w:val="22"/>
          <w:szCs w:val="22"/>
        </w:rPr>
      </w:pPr>
      <w:r w:rsidRPr="00717EBA">
        <w:rPr>
          <w:rFonts w:ascii="Calibri" w:hAnsi="Calibri"/>
          <w:sz w:val="22"/>
          <w:szCs w:val="22"/>
        </w:rPr>
        <w:t xml:space="preserve">No matter what, Peace Corps will work with you to arrange transportation, lodging, medical appointments, legal, and any other appointments that may be necessary. If you want to report to the police, Peace Corps will help.  </w:t>
      </w:r>
    </w:p>
    <w:p w:rsidR="006B4AF2" w:rsidRPr="00717EBA" w:rsidRDefault="006B4AF2" w:rsidP="006B4AF2">
      <w:pPr>
        <w:pStyle w:val="NoSpacing"/>
        <w:rPr>
          <w:rFonts w:ascii="Calibri" w:hAnsi="Calibri"/>
          <w:sz w:val="22"/>
          <w:szCs w:val="22"/>
        </w:rPr>
      </w:pPr>
    </w:p>
    <w:p w:rsidR="006B4AF2" w:rsidRPr="00717EBA" w:rsidRDefault="006B4AF2" w:rsidP="006B4AF2">
      <w:pPr>
        <w:pStyle w:val="NoSpacing"/>
        <w:rPr>
          <w:rFonts w:ascii="Calibri" w:hAnsi="Calibri"/>
          <w:b/>
          <w:sz w:val="22"/>
          <w:szCs w:val="22"/>
        </w:rPr>
      </w:pPr>
      <w:r w:rsidRPr="00717EBA">
        <w:rPr>
          <w:rFonts w:ascii="Calibri" w:hAnsi="Calibri"/>
          <w:b/>
          <w:sz w:val="22"/>
          <w:szCs w:val="22"/>
        </w:rPr>
        <w:t>Peace Corps Ongoing Support</w:t>
      </w:r>
    </w:p>
    <w:p w:rsidR="006B4AF2" w:rsidRPr="00717EBA" w:rsidRDefault="006B4AF2" w:rsidP="00341F3D">
      <w:pPr>
        <w:pStyle w:val="NoSpacing"/>
        <w:numPr>
          <w:ilvl w:val="0"/>
          <w:numId w:val="26"/>
        </w:numPr>
        <w:rPr>
          <w:rFonts w:ascii="Calibri" w:hAnsi="Calibri"/>
          <w:sz w:val="22"/>
          <w:szCs w:val="22"/>
        </w:rPr>
      </w:pPr>
      <w:r w:rsidRPr="00717EBA">
        <w:rPr>
          <w:rFonts w:ascii="Calibri" w:hAnsi="Calibri"/>
          <w:sz w:val="22"/>
          <w:szCs w:val="22"/>
        </w:rPr>
        <w:t>Legal Support</w:t>
      </w:r>
    </w:p>
    <w:p w:rsidR="006B4AF2" w:rsidRPr="00717EBA" w:rsidRDefault="006B4AF2" w:rsidP="00341F3D">
      <w:pPr>
        <w:pStyle w:val="NoSpacing"/>
        <w:numPr>
          <w:ilvl w:val="1"/>
          <w:numId w:val="26"/>
        </w:numPr>
        <w:rPr>
          <w:rFonts w:ascii="Calibri" w:hAnsi="Calibri"/>
          <w:sz w:val="22"/>
          <w:szCs w:val="22"/>
        </w:rPr>
      </w:pPr>
      <w:r w:rsidRPr="00717EBA">
        <w:rPr>
          <w:rFonts w:ascii="Calibri" w:hAnsi="Calibri"/>
          <w:sz w:val="22"/>
          <w:szCs w:val="22"/>
        </w:rPr>
        <w:t xml:space="preserve">If you are interested in reporting to the police, we will explain the process involved in filing a police report and how the investigation and prosecution will be conducted. You will not be alone in this. We will be with you every step of the way. Sometimes the investigative and judicial process may take a very long time and </w:t>
      </w:r>
      <w:r w:rsidR="001C3F62">
        <w:rPr>
          <w:rFonts w:ascii="Calibri" w:hAnsi="Calibri"/>
          <w:sz w:val="22"/>
          <w:szCs w:val="22"/>
        </w:rPr>
        <w:t>may</w:t>
      </w:r>
      <w:r w:rsidRPr="00717EBA">
        <w:rPr>
          <w:rFonts w:ascii="Calibri" w:hAnsi="Calibri"/>
          <w:sz w:val="22"/>
          <w:szCs w:val="22"/>
        </w:rPr>
        <w:t xml:space="preserve"> be very different from the systems and procedures</w:t>
      </w:r>
      <w:r w:rsidR="001C3F62">
        <w:rPr>
          <w:rFonts w:ascii="Calibri" w:hAnsi="Calibri"/>
          <w:sz w:val="22"/>
          <w:szCs w:val="22"/>
        </w:rPr>
        <w:t xml:space="preserve"> in the United States. E</w:t>
      </w:r>
      <w:r w:rsidRPr="00717EBA">
        <w:rPr>
          <w:rFonts w:ascii="Calibri" w:hAnsi="Calibri"/>
          <w:sz w:val="22"/>
          <w:szCs w:val="22"/>
        </w:rPr>
        <w:t xml:space="preserve">ven if you leave the country, Peace Corps will continue to work with the police and prosecutors and we will keep you informed.  </w:t>
      </w:r>
    </w:p>
    <w:p w:rsidR="006B4AF2" w:rsidRPr="00717EBA" w:rsidRDefault="006B4AF2" w:rsidP="00341F3D">
      <w:pPr>
        <w:pStyle w:val="NoSpacing"/>
        <w:numPr>
          <w:ilvl w:val="0"/>
          <w:numId w:val="26"/>
        </w:numPr>
        <w:rPr>
          <w:rFonts w:ascii="Calibri" w:hAnsi="Calibri"/>
          <w:sz w:val="22"/>
          <w:szCs w:val="22"/>
        </w:rPr>
      </w:pPr>
      <w:r w:rsidRPr="00717EBA">
        <w:rPr>
          <w:rFonts w:ascii="Calibri" w:hAnsi="Calibri"/>
          <w:sz w:val="22"/>
          <w:szCs w:val="22"/>
        </w:rPr>
        <w:t>Continuation of Service</w:t>
      </w:r>
    </w:p>
    <w:p w:rsidR="006B4AF2" w:rsidRPr="00717EBA" w:rsidRDefault="006B4AF2" w:rsidP="00341F3D">
      <w:pPr>
        <w:pStyle w:val="NoSpacing"/>
        <w:numPr>
          <w:ilvl w:val="1"/>
          <w:numId w:val="26"/>
        </w:numPr>
        <w:rPr>
          <w:rFonts w:ascii="Calibri" w:hAnsi="Calibri"/>
          <w:sz w:val="22"/>
          <w:szCs w:val="22"/>
        </w:rPr>
      </w:pPr>
      <w:r w:rsidRPr="00717EBA">
        <w:rPr>
          <w:rFonts w:ascii="Calibri" w:hAnsi="Calibri"/>
          <w:sz w:val="22"/>
          <w:szCs w:val="22"/>
        </w:rPr>
        <w:t>You will be part of the discussions about your continued service at site, in country, or in Peace Corps. Peace Corps</w:t>
      </w:r>
      <w:r w:rsidR="0049092B">
        <w:rPr>
          <w:rFonts w:ascii="Calibri" w:hAnsi="Calibri"/>
          <w:sz w:val="22"/>
          <w:szCs w:val="22"/>
        </w:rPr>
        <w:t>’</w:t>
      </w:r>
      <w:r w:rsidRPr="00717EBA">
        <w:rPr>
          <w:rFonts w:ascii="Calibri" w:hAnsi="Calibri"/>
          <w:sz w:val="22"/>
          <w:szCs w:val="22"/>
        </w:rPr>
        <w:t xml:space="preserve"> goal is to do what we can to abide by your choice to continue your service. Keep in mind, one of the biggest factors to be considered will be your personal safety. Peace Corps will help you evaluate your options.</w:t>
      </w:r>
    </w:p>
    <w:p w:rsidR="004663ED" w:rsidRPr="00717EBA" w:rsidRDefault="004663ED" w:rsidP="004663ED">
      <w:pPr>
        <w:pStyle w:val="NoSpacing"/>
        <w:numPr>
          <w:ilvl w:val="0"/>
          <w:numId w:val="26"/>
        </w:numPr>
        <w:rPr>
          <w:rFonts w:ascii="Calibri" w:hAnsi="Calibri"/>
          <w:sz w:val="22"/>
          <w:szCs w:val="22"/>
        </w:rPr>
      </w:pPr>
      <w:r w:rsidRPr="00717EBA">
        <w:rPr>
          <w:rFonts w:ascii="Calibri" w:hAnsi="Calibri"/>
          <w:sz w:val="22"/>
          <w:szCs w:val="22"/>
        </w:rPr>
        <w:t>Medical and Psychological Support</w:t>
      </w:r>
    </w:p>
    <w:p w:rsidR="004663ED" w:rsidRPr="00717EBA" w:rsidRDefault="004663ED" w:rsidP="004663ED">
      <w:pPr>
        <w:pStyle w:val="NoSpacing"/>
        <w:numPr>
          <w:ilvl w:val="1"/>
          <w:numId w:val="26"/>
        </w:numPr>
        <w:rPr>
          <w:rFonts w:ascii="Calibri" w:hAnsi="Calibri"/>
          <w:sz w:val="22"/>
          <w:szCs w:val="22"/>
        </w:rPr>
      </w:pPr>
      <w:r w:rsidRPr="00717EBA">
        <w:rPr>
          <w:rFonts w:ascii="Calibri" w:hAnsi="Calibri"/>
          <w:sz w:val="22"/>
          <w:szCs w:val="22"/>
        </w:rPr>
        <w:t xml:space="preserve">If you require medical or psychological support that is not available here you will be offered medical evacuation to Washington DC or your home of record. </w:t>
      </w:r>
    </w:p>
    <w:p w:rsidR="006B4AF2" w:rsidRPr="00717EBA" w:rsidRDefault="006B4AF2" w:rsidP="00341F3D">
      <w:pPr>
        <w:pStyle w:val="NoSpacing"/>
        <w:numPr>
          <w:ilvl w:val="0"/>
          <w:numId w:val="26"/>
        </w:numPr>
        <w:rPr>
          <w:rFonts w:ascii="Calibri" w:hAnsi="Calibri"/>
          <w:sz w:val="22"/>
          <w:szCs w:val="22"/>
        </w:rPr>
      </w:pPr>
      <w:r w:rsidRPr="00717EBA">
        <w:rPr>
          <w:rFonts w:ascii="Calibri" w:hAnsi="Calibri"/>
          <w:sz w:val="22"/>
          <w:szCs w:val="22"/>
        </w:rPr>
        <w:t>Medevac and Early Termination Policies</w:t>
      </w:r>
    </w:p>
    <w:p w:rsidR="006B4AF2" w:rsidRDefault="004663ED" w:rsidP="00341F3D">
      <w:pPr>
        <w:pStyle w:val="NoSpacing"/>
        <w:numPr>
          <w:ilvl w:val="1"/>
          <w:numId w:val="26"/>
        </w:numPr>
        <w:rPr>
          <w:rFonts w:ascii="Calibri" w:hAnsi="Calibri"/>
          <w:sz w:val="22"/>
          <w:szCs w:val="22"/>
        </w:rPr>
      </w:pPr>
      <w:r>
        <w:rPr>
          <w:rFonts w:ascii="Calibri" w:hAnsi="Calibri"/>
          <w:sz w:val="22"/>
          <w:szCs w:val="22"/>
        </w:rPr>
        <w:t>Volunteers</w:t>
      </w:r>
      <w:r w:rsidR="006B4AF2" w:rsidRPr="00717EBA">
        <w:rPr>
          <w:rFonts w:ascii="Calibri" w:hAnsi="Calibri"/>
          <w:sz w:val="22"/>
          <w:szCs w:val="22"/>
        </w:rPr>
        <w:t xml:space="preserve"> who </w:t>
      </w:r>
      <w:r>
        <w:rPr>
          <w:rFonts w:ascii="Calibri" w:hAnsi="Calibri"/>
          <w:sz w:val="22"/>
          <w:szCs w:val="22"/>
        </w:rPr>
        <w:t>have</w:t>
      </w:r>
      <w:r w:rsidR="00A02B12">
        <w:rPr>
          <w:rFonts w:ascii="Calibri" w:hAnsi="Calibri"/>
          <w:sz w:val="22"/>
          <w:szCs w:val="22"/>
        </w:rPr>
        <w:t xml:space="preserve"> been sexually assaulted ha</w:t>
      </w:r>
      <w:r>
        <w:rPr>
          <w:rFonts w:ascii="Calibri" w:hAnsi="Calibri"/>
          <w:sz w:val="22"/>
          <w:szCs w:val="22"/>
        </w:rPr>
        <w:t>ve</w:t>
      </w:r>
      <w:r w:rsidR="00A02B12">
        <w:rPr>
          <w:rFonts w:ascii="Calibri" w:hAnsi="Calibri"/>
          <w:sz w:val="22"/>
          <w:szCs w:val="22"/>
        </w:rPr>
        <w:t xml:space="preserve"> the </w:t>
      </w:r>
      <w:r w:rsidR="006B4AF2" w:rsidRPr="00717EBA">
        <w:rPr>
          <w:rFonts w:ascii="Calibri" w:hAnsi="Calibri"/>
          <w:sz w:val="22"/>
          <w:szCs w:val="22"/>
        </w:rPr>
        <w:t xml:space="preserve">right to a Medevac </w:t>
      </w:r>
      <w:r w:rsidR="006B4AF2" w:rsidRPr="00717EBA">
        <w:rPr>
          <w:rFonts w:ascii="Calibri" w:hAnsi="Calibri"/>
          <w:sz w:val="22"/>
          <w:szCs w:val="22"/>
        </w:rPr>
        <w:lastRenderedPageBreak/>
        <w:t>upon request.  A staff member will escort the Volunteer, unless declined by the Volunteer.</w:t>
      </w:r>
    </w:p>
    <w:p w:rsidR="004663ED" w:rsidRDefault="004663ED" w:rsidP="004663ED">
      <w:pPr>
        <w:pStyle w:val="NoSpacing"/>
        <w:numPr>
          <w:ilvl w:val="0"/>
          <w:numId w:val="26"/>
        </w:numPr>
        <w:rPr>
          <w:rFonts w:ascii="Calibri" w:hAnsi="Calibri"/>
          <w:sz w:val="22"/>
          <w:szCs w:val="22"/>
        </w:rPr>
      </w:pPr>
      <w:r>
        <w:rPr>
          <w:rFonts w:ascii="Calibri" w:hAnsi="Calibri"/>
          <w:sz w:val="22"/>
          <w:szCs w:val="22"/>
        </w:rPr>
        <w:t>Interrupted Service and Respite Leave</w:t>
      </w:r>
    </w:p>
    <w:p w:rsidR="004663ED" w:rsidRPr="00717EBA" w:rsidRDefault="004663ED" w:rsidP="004663ED">
      <w:pPr>
        <w:pStyle w:val="NoSpacing"/>
        <w:numPr>
          <w:ilvl w:val="1"/>
          <w:numId w:val="26"/>
        </w:numPr>
        <w:rPr>
          <w:rFonts w:ascii="Calibri" w:hAnsi="Calibri"/>
          <w:sz w:val="22"/>
          <w:szCs w:val="22"/>
        </w:rPr>
      </w:pPr>
      <w:r>
        <w:rPr>
          <w:rFonts w:ascii="Calibri" w:hAnsi="Calibri"/>
          <w:sz w:val="22"/>
          <w:szCs w:val="22"/>
        </w:rPr>
        <w:t>Peace Corps is currently updating policies that support Volunteers need for a time out from service.  Speak to your designated staff for the current status of these policies.</w:t>
      </w:r>
    </w:p>
    <w:p w:rsidR="00341F3D" w:rsidRPr="00717EBA" w:rsidRDefault="00341F3D" w:rsidP="00341F3D">
      <w:pPr>
        <w:pStyle w:val="NoSpacing"/>
        <w:rPr>
          <w:rFonts w:ascii="Calibri" w:hAnsi="Calibri"/>
          <w:sz w:val="22"/>
          <w:szCs w:val="22"/>
        </w:rPr>
      </w:pPr>
    </w:p>
    <w:p w:rsidR="00717EBA" w:rsidRPr="00717EBA" w:rsidRDefault="00717EBA">
      <w:pPr>
        <w:rPr>
          <w:rFonts w:ascii="Calibri" w:eastAsiaTheme="majorEastAsia" w:hAnsi="Calibri" w:cstheme="majorBidi"/>
          <w:i/>
          <w:iCs/>
          <w:color w:val="4F81BD" w:themeColor="accent1"/>
          <w:spacing w:val="15"/>
          <w:sz w:val="22"/>
          <w:szCs w:val="22"/>
        </w:rPr>
      </w:pPr>
      <w:r w:rsidRPr="00717EBA">
        <w:rPr>
          <w:rFonts w:ascii="Calibri" w:hAnsi="Calibri"/>
          <w:sz w:val="22"/>
          <w:szCs w:val="22"/>
        </w:rPr>
        <w:br w:type="page"/>
      </w:r>
    </w:p>
    <w:p w:rsidR="00315A5B" w:rsidRPr="00717EBA" w:rsidRDefault="00315A5B" w:rsidP="00315A5B">
      <w:pPr>
        <w:pStyle w:val="Subtitle"/>
        <w:outlineLvl w:val="1"/>
        <w:rPr>
          <w:rFonts w:ascii="Calibri" w:hAnsi="Calibri"/>
          <w:sz w:val="22"/>
          <w:szCs w:val="22"/>
        </w:rPr>
      </w:pPr>
      <w:bookmarkStart w:id="27" w:name="_Toc427665777"/>
      <w:r w:rsidRPr="00717EBA">
        <w:rPr>
          <w:rFonts w:ascii="Calibri" w:hAnsi="Calibri"/>
          <w:sz w:val="22"/>
          <w:szCs w:val="22"/>
        </w:rPr>
        <w:lastRenderedPageBreak/>
        <w:t>Confidentiality</w:t>
      </w:r>
      <w:bookmarkEnd w:id="27"/>
    </w:p>
    <w:p w:rsidR="00315A5B" w:rsidRDefault="00315A5B" w:rsidP="00315A5B">
      <w:pPr>
        <w:pStyle w:val="NoSpacing"/>
        <w:rPr>
          <w:rFonts w:ascii="Calibri" w:hAnsi="Calibri"/>
          <w:sz w:val="22"/>
          <w:szCs w:val="22"/>
        </w:rPr>
      </w:pPr>
      <w:r>
        <w:rPr>
          <w:rFonts w:ascii="Calibri" w:hAnsi="Calibri"/>
          <w:sz w:val="22"/>
          <w:szCs w:val="22"/>
        </w:rPr>
        <w:t xml:space="preserve">Confidentiality is preserving the privacy of another’s information. The protection of a Volunteer's identity, </w:t>
      </w:r>
      <w:commentRangeStart w:id="28"/>
      <w:r>
        <w:rPr>
          <w:rFonts w:ascii="Calibri" w:hAnsi="Calibri"/>
          <w:b/>
          <w:bCs/>
          <w:sz w:val="22"/>
          <w:szCs w:val="22"/>
        </w:rPr>
        <w:t>personally identifying information</w:t>
      </w:r>
      <w:r>
        <w:rPr>
          <w:rFonts w:ascii="Calibri" w:hAnsi="Calibri"/>
          <w:sz w:val="22"/>
          <w:szCs w:val="22"/>
        </w:rPr>
        <w:t xml:space="preserve"> </w:t>
      </w:r>
      <w:commentRangeEnd w:id="28"/>
      <w:r>
        <w:rPr>
          <w:rStyle w:val="CommentReference"/>
          <w:rFonts w:eastAsiaTheme="minorHAnsi"/>
          <w:sz w:val="24"/>
          <w:szCs w:val="24"/>
        </w:rPr>
        <w:commentReference w:id="28"/>
      </w:r>
      <w:r>
        <w:rPr>
          <w:rStyle w:val="CommentReference"/>
        </w:rPr>
        <w:t>  </w:t>
      </w:r>
      <w:r>
        <w:rPr>
          <w:rFonts w:ascii="Calibri" w:hAnsi="Calibri"/>
          <w:sz w:val="22"/>
          <w:szCs w:val="22"/>
        </w:rPr>
        <w:t>(PII), and the details surrounding a crime, including sexual assaults, are all Peace Corps’ utmos</w:t>
      </w:r>
      <w:bookmarkStart w:id="29" w:name="_GoBack"/>
      <w:bookmarkEnd w:id="29"/>
      <w:r>
        <w:rPr>
          <w:rFonts w:ascii="Calibri" w:hAnsi="Calibri"/>
          <w:sz w:val="22"/>
          <w:szCs w:val="22"/>
        </w:rPr>
        <w:t xml:space="preserve">t priority.  Staff, the Volunteer who has been assaulted and the Volunteer community all play a role in preserving privacy.  </w:t>
      </w:r>
    </w:p>
    <w:p w:rsidR="00315A5B" w:rsidRDefault="00315A5B" w:rsidP="00315A5B">
      <w:pPr>
        <w:pStyle w:val="NoSpacing"/>
        <w:rPr>
          <w:rFonts w:ascii="Calibri" w:hAnsi="Calibri"/>
          <w:sz w:val="22"/>
          <w:szCs w:val="22"/>
        </w:rPr>
      </w:pPr>
    </w:p>
    <w:p w:rsidR="00315A5B" w:rsidRDefault="00315A5B" w:rsidP="00315A5B">
      <w:pPr>
        <w:pStyle w:val="NoSpacing"/>
        <w:rPr>
          <w:rFonts w:ascii="Calibri" w:hAnsi="Calibri"/>
          <w:b/>
          <w:bCs/>
          <w:sz w:val="22"/>
          <w:szCs w:val="22"/>
        </w:rPr>
      </w:pPr>
      <w:r>
        <w:rPr>
          <w:rFonts w:ascii="Calibri" w:hAnsi="Calibri"/>
          <w:b/>
          <w:bCs/>
          <w:sz w:val="22"/>
          <w:szCs w:val="22"/>
        </w:rPr>
        <w:t xml:space="preserve">The Role of Staff </w:t>
      </w:r>
    </w:p>
    <w:p w:rsidR="00315A5B" w:rsidRDefault="00315A5B" w:rsidP="00315A5B">
      <w:pPr>
        <w:pStyle w:val="NoSpacing"/>
        <w:rPr>
          <w:rFonts w:ascii="Calibri" w:hAnsi="Calibri"/>
          <w:sz w:val="22"/>
          <w:szCs w:val="22"/>
        </w:rPr>
      </w:pPr>
      <w:r>
        <w:rPr>
          <w:rFonts w:ascii="Calibri" w:hAnsi="Calibri"/>
          <w:sz w:val="22"/>
          <w:szCs w:val="22"/>
        </w:rPr>
        <w:t xml:space="preserve">Peace Corps staff are held to high expectations with regards to confidentiality.   All Peace Corps staff and the independent Peace Corps Sexual Assault Hotline responders are trained to safeguard personal information.  If you believe your information is being mishandled, please call the </w:t>
      </w:r>
      <w:commentRangeStart w:id="30"/>
      <w:r>
        <w:rPr>
          <w:rFonts w:ascii="Calibri" w:hAnsi="Calibri"/>
          <w:sz w:val="22"/>
          <w:szCs w:val="22"/>
        </w:rPr>
        <w:t>Office of Inspector General (OIG</w:t>
      </w:r>
      <w:commentRangeEnd w:id="30"/>
      <w:r>
        <w:rPr>
          <w:rStyle w:val="CommentReference"/>
          <w:rFonts w:eastAsiaTheme="minorHAnsi"/>
        </w:rPr>
        <w:commentReference w:id="30"/>
      </w:r>
      <w:r>
        <w:rPr>
          <w:rStyle w:val="CommentReference"/>
        </w:rPr>
        <w:t>  </w:t>
      </w:r>
      <w:r>
        <w:rPr>
          <w:rFonts w:ascii="Calibri" w:hAnsi="Calibri"/>
          <w:sz w:val="22"/>
          <w:szCs w:val="22"/>
        </w:rPr>
        <w:t>).</w:t>
      </w:r>
    </w:p>
    <w:p w:rsidR="00315A5B" w:rsidRDefault="00315A5B" w:rsidP="00315A5B">
      <w:pPr>
        <w:pStyle w:val="NoSpacing"/>
        <w:rPr>
          <w:rFonts w:ascii="Calibri" w:hAnsi="Calibri"/>
          <w:sz w:val="22"/>
          <w:szCs w:val="22"/>
        </w:rPr>
      </w:pPr>
    </w:p>
    <w:p w:rsidR="00315A5B" w:rsidRDefault="00315A5B" w:rsidP="00315A5B">
      <w:pPr>
        <w:pStyle w:val="NoSpacing"/>
        <w:rPr>
          <w:rFonts w:ascii="Calibri" w:hAnsi="Calibri"/>
          <w:b/>
          <w:bCs/>
          <w:sz w:val="22"/>
          <w:szCs w:val="22"/>
        </w:rPr>
      </w:pPr>
      <w:r>
        <w:rPr>
          <w:rFonts w:ascii="Calibri" w:hAnsi="Calibri"/>
          <w:b/>
          <w:bCs/>
          <w:sz w:val="22"/>
          <w:szCs w:val="22"/>
        </w:rPr>
        <w:t xml:space="preserve">The Role of the Volunteer Community </w:t>
      </w:r>
    </w:p>
    <w:p w:rsidR="00315A5B" w:rsidRDefault="00315A5B" w:rsidP="00315A5B">
      <w:pPr>
        <w:pStyle w:val="NoSpacing"/>
        <w:rPr>
          <w:rFonts w:ascii="Calibri" w:hAnsi="Calibri"/>
          <w:sz w:val="22"/>
          <w:szCs w:val="22"/>
        </w:rPr>
      </w:pPr>
      <w:r>
        <w:rPr>
          <w:rFonts w:ascii="Calibri" w:hAnsi="Calibri"/>
          <w:sz w:val="22"/>
          <w:szCs w:val="22"/>
        </w:rPr>
        <w:t>When Volunteers learn of a fellow PCV’s sexual assault their actions can make a difference - they can support the healing process or further hurt the Volunteer who was sexually assaulted.  Some things to consider:</w:t>
      </w:r>
    </w:p>
    <w:p w:rsidR="00315A5B" w:rsidRDefault="00315A5B" w:rsidP="00315A5B">
      <w:pPr>
        <w:pStyle w:val="NoSpacing"/>
        <w:numPr>
          <w:ilvl w:val="0"/>
          <w:numId w:val="45"/>
        </w:numPr>
        <w:rPr>
          <w:rFonts w:ascii="Calibri" w:hAnsi="Calibri"/>
          <w:sz w:val="22"/>
          <w:szCs w:val="22"/>
        </w:rPr>
      </w:pPr>
      <w:r>
        <w:rPr>
          <w:rFonts w:ascii="Calibri" w:hAnsi="Calibri"/>
          <w:sz w:val="22"/>
          <w:szCs w:val="22"/>
        </w:rPr>
        <w:t>What is your role in protecting information about a crime against a Volunteer?</w:t>
      </w:r>
    </w:p>
    <w:p w:rsidR="00315A5B" w:rsidRDefault="00315A5B" w:rsidP="00315A5B">
      <w:pPr>
        <w:pStyle w:val="NoSpacing"/>
        <w:numPr>
          <w:ilvl w:val="0"/>
          <w:numId w:val="45"/>
        </w:numPr>
        <w:rPr>
          <w:rFonts w:ascii="Calibri" w:hAnsi="Calibri"/>
          <w:sz w:val="22"/>
          <w:szCs w:val="22"/>
        </w:rPr>
      </w:pPr>
      <w:r>
        <w:rPr>
          <w:rFonts w:ascii="Calibri" w:hAnsi="Calibri"/>
          <w:sz w:val="22"/>
          <w:szCs w:val="22"/>
        </w:rPr>
        <w:t>If you become aware of a crime committed against a fellow PCV, how might posting information on a social media platform, such as a blog or Facebook, impact or even endanger the Volunteer, their host community, or their friends and family?</w:t>
      </w:r>
    </w:p>
    <w:p w:rsidR="00315A5B" w:rsidRDefault="00315A5B" w:rsidP="00315A5B">
      <w:pPr>
        <w:pStyle w:val="NoSpacing"/>
        <w:rPr>
          <w:rFonts w:ascii="Calibri" w:hAnsi="Calibri"/>
          <w:sz w:val="22"/>
          <w:szCs w:val="22"/>
        </w:rPr>
      </w:pPr>
    </w:p>
    <w:p w:rsidR="00315A5B" w:rsidRDefault="00315A5B" w:rsidP="00315A5B">
      <w:pPr>
        <w:pStyle w:val="NoSpacing"/>
        <w:rPr>
          <w:rFonts w:ascii="Calibri" w:hAnsi="Calibri"/>
          <w:sz w:val="22"/>
          <w:szCs w:val="22"/>
        </w:rPr>
      </w:pPr>
    </w:p>
    <w:p w:rsidR="00315A5B" w:rsidRDefault="00315A5B" w:rsidP="00315A5B">
      <w:pPr>
        <w:pStyle w:val="NoSpacing"/>
        <w:rPr>
          <w:rFonts w:ascii="Calibri" w:hAnsi="Calibri"/>
          <w:b/>
          <w:bCs/>
          <w:sz w:val="22"/>
          <w:szCs w:val="22"/>
        </w:rPr>
      </w:pPr>
      <w:r>
        <w:rPr>
          <w:rFonts w:ascii="Calibri" w:hAnsi="Calibri"/>
          <w:b/>
          <w:bCs/>
          <w:sz w:val="22"/>
          <w:szCs w:val="22"/>
        </w:rPr>
        <w:t>The Role of the Volunteer Who Has Been Assaulted</w:t>
      </w:r>
    </w:p>
    <w:p w:rsidR="00315A5B" w:rsidRDefault="00315A5B" w:rsidP="00315A5B">
      <w:pPr>
        <w:pStyle w:val="NoSpacing"/>
        <w:rPr>
          <w:rFonts w:ascii="Calibri" w:hAnsi="Calibri"/>
          <w:sz w:val="22"/>
          <w:szCs w:val="22"/>
        </w:rPr>
      </w:pPr>
      <w:r>
        <w:rPr>
          <w:rFonts w:ascii="Calibri" w:hAnsi="Calibri"/>
          <w:sz w:val="22"/>
          <w:szCs w:val="22"/>
        </w:rPr>
        <w:t xml:space="preserve">If you become the victim of a crime, choose who you trust with your sensitive information. Volunteer communications with other Volunteers may not be held to the same rules of privacy that apply to Peace Corps staff or Hotline responders.  </w:t>
      </w:r>
    </w:p>
    <w:p w:rsidR="00315A5B" w:rsidRDefault="00315A5B" w:rsidP="00315A5B">
      <w:pPr>
        <w:pStyle w:val="NoSpacing"/>
        <w:rPr>
          <w:rFonts w:ascii="Calibri" w:hAnsi="Calibri"/>
          <w:sz w:val="22"/>
          <w:szCs w:val="22"/>
        </w:rPr>
      </w:pPr>
    </w:p>
    <w:p w:rsidR="00315A5B" w:rsidRDefault="00315A5B" w:rsidP="00315A5B">
      <w:pPr>
        <w:pStyle w:val="NoSpacing"/>
        <w:rPr>
          <w:rFonts w:ascii="Calibri" w:hAnsi="Calibri"/>
          <w:sz w:val="22"/>
          <w:szCs w:val="22"/>
        </w:rPr>
      </w:pPr>
      <w:r>
        <w:rPr>
          <w:rFonts w:ascii="Calibri" w:hAnsi="Calibri"/>
          <w:sz w:val="22"/>
          <w:szCs w:val="22"/>
        </w:rPr>
        <w:t>As one Volunteer shared:</w:t>
      </w:r>
    </w:p>
    <w:p w:rsidR="00315A5B" w:rsidRDefault="00315A5B" w:rsidP="00315A5B">
      <w:pPr>
        <w:pStyle w:val="NoSpacing"/>
        <w:rPr>
          <w:rFonts w:ascii="Calibri" w:hAnsi="Calibri"/>
          <w:sz w:val="22"/>
          <w:szCs w:val="22"/>
        </w:rPr>
      </w:pPr>
    </w:p>
    <w:p w:rsidR="00315A5B" w:rsidRDefault="00315A5B" w:rsidP="00315A5B">
      <w:pPr>
        <w:pStyle w:val="NoSpacing"/>
        <w:rPr>
          <w:rFonts w:ascii="Calibri" w:hAnsi="Calibri"/>
          <w:sz w:val="22"/>
          <w:szCs w:val="22"/>
        </w:rPr>
      </w:pPr>
      <w:r>
        <w:rPr>
          <w:rFonts w:ascii="Calibri" w:hAnsi="Calibri"/>
          <w:sz w:val="22"/>
          <w:szCs w:val="22"/>
        </w:rPr>
        <w:t> “After the sexual assault, I needed the support of a fellow PCV and shared a little about what I was going through.  I had no idea that because I was seeking legal justice that the defense lawyer would contact that individual four months later to fish for information to use against me in a court of law.  Had I known that anything that I said verbally or in an email would be fair game for court, I would have been more cautious and spoken to a counselor through secure communication earlier.”</w:t>
      </w:r>
    </w:p>
    <w:p w:rsidR="006B4AF2" w:rsidRPr="00717EBA" w:rsidRDefault="006B4AF2" w:rsidP="006B4AF2">
      <w:pPr>
        <w:pStyle w:val="NoSpacing"/>
        <w:rPr>
          <w:rFonts w:ascii="Calibri" w:hAnsi="Calibri"/>
          <w:sz w:val="22"/>
          <w:szCs w:val="22"/>
        </w:rPr>
      </w:pPr>
    </w:p>
    <w:p w:rsidR="005E2BAA" w:rsidRPr="00717EBA" w:rsidRDefault="005E2BAA" w:rsidP="005E2BAA">
      <w:pPr>
        <w:pStyle w:val="Subtitle"/>
        <w:rPr>
          <w:rFonts w:ascii="Calibri" w:eastAsia="Times New Roman" w:hAnsi="Calibri"/>
          <w:sz w:val="22"/>
          <w:szCs w:val="22"/>
        </w:rPr>
      </w:pPr>
    </w:p>
    <w:p w:rsidR="00717EBA" w:rsidRPr="00717EBA" w:rsidRDefault="00717EBA">
      <w:pPr>
        <w:rPr>
          <w:rFonts w:ascii="Calibri" w:hAnsi="Calibri" w:cstheme="majorBidi"/>
          <w:i/>
          <w:iCs/>
          <w:color w:val="4F81BD" w:themeColor="accent1"/>
          <w:spacing w:val="15"/>
          <w:sz w:val="22"/>
          <w:szCs w:val="22"/>
        </w:rPr>
      </w:pPr>
      <w:r w:rsidRPr="00717EBA">
        <w:rPr>
          <w:rFonts w:ascii="Calibri" w:hAnsi="Calibri"/>
          <w:sz w:val="22"/>
          <w:szCs w:val="22"/>
        </w:rPr>
        <w:br w:type="page"/>
      </w:r>
    </w:p>
    <w:p w:rsidR="005E2BAA" w:rsidRPr="00717EBA" w:rsidRDefault="005E2BAA" w:rsidP="003174D9">
      <w:pPr>
        <w:pStyle w:val="Subtitle"/>
        <w:outlineLvl w:val="1"/>
        <w:rPr>
          <w:rFonts w:ascii="Calibri" w:eastAsia="Times New Roman" w:hAnsi="Calibri"/>
          <w:sz w:val="22"/>
          <w:szCs w:val="22"/>
        </w:rPr>
      </w:pPr>
      <w:bookmarkStart w:id="31" w:name="_Toc427665778"/>
      <w:r w:rsidRPr="00717EBA">
        <w:rPr>
          <w:rFonts w:ascii="Calibri" w:eastAsia="Times New Roman" w:hAnsi="Calibri"/>
          <w:sz w:val="22"/>
          <w:szCs w:val="22"/>
        </w:rPr>
        <w:lastRenderedPageBreak/>
        <w:t>Peace Corps Mythbusters: Assumptions and Facts</w:t>
      </w:r>
      <w:bookmarkEnd w:id="31"/>
    </w:p>
    <w:p w:rsidR="005E2BAA" w:rsidRPr="00717EBA" w:rsidRDefault="005E2BAA" w:rsidP="005E2BAA">
      <w:pPr>
        <w:pStyle w:val="NoSpacing"/>
        <w:rPr>
          <w:rFonts w:ascii="Calibri" w:hAnsi="Calibri"/>
          <w:b/>
          <w:sz w:val="22"/>
          <w:szCs w:val="22"/>
        </w:rPr>
      </w:pPr>
      <w:r w:rsidRPr="00717EBA">
        <w:rPr>
          <w:rFonts w:ascii="Calibri" w:eastAsiaTheme="minorEastAsia" w:hAnsi="Calibri"/>
          <w:b/>
          <w:sz w:val="22"/>
          <w:szCs w:val="22"/>
        </w:rPr>
        <w:t>1. ASSUMPTION: Everyone and their neighbor’s goat will find out about what happened.</w:t>
      </w:r>
    </w:p>
    <w:p w:rsidR="005E2BAA" w:rsidRPr="00717EBA" w:rsidRDefault="005E2BAA" w:rsidP="005E2BAA">
      <w:pPr>
        <w:pStyle w:val="NoSpacing"/>
        <w:rPr>
          <w:rFonts w:ascii="Calibri" w:hAnsi="Calibri"/>
          <w:sz w:val="22"/>
          <w:szCs w:val="22"/>
        </w:rPr>
      </w:pPr>
      <w:r w:rsidRPr="00717EBA">
        <w:rPr>
          <w:rFonts w:ascii="Calibri" w:eastAsiaTheme="minorEastAsia" w:hAnsi="Calibri"/>
          <w:b/>
          <w:sz w:val="22"/>
          <w:szCs w:val="22"/>
        </w:rPr>
        <w:t>FACT:</w:t>
      </w:r>
      <w:r w:rsidRPr="00717EBA">
        <w:rPr>
          <w:rFonts w:ascii="Calibri" w:eastAsiaTheme="minorEastAsia" w:hAnsi="Calibri"/>
          <w:sz w:val="22"/>
          <w:szCs w:val="22"/>
        </w:rPr>
        <w:t xml:space="preserve">  All Peace Corps staff have been trained to protect </w:t>
      </w:r>
      <w:r w:rsidRPr="00717EBA">
        <w:rPr>
          <w:rFonts w:ascii="Calibri" w:hAnsi="Calibri"/>
          <w:sz w:val="22"/>
          <w:szCs w:val="22"/>
        </w:rPr>
        <w:t xml:space="preserve">your information and any Peace </w:t>
      </w:r>
      <w:r w:rsidRPr="00717EBA">
        <w:rPr>
          <w:rFonts w:ascii="Calibri" w:eastAsiaTheme="minorEastAsia" w:hAnsi="Calibri"/>
          <w:sz w:val="22"/>
          <w:szCs w:val="22"/>
        </w:rPr>
        <w:t xml:space="preserve">Corps Staff who improperly disclose the identity of a </w:t>
      </w:r>
      <w:r w:rsidRPr="00717EBA">
        <w:rPr>
          <w:rFonts w:ascii="Calibri" w:hAnsi="Calibri"/>
          <w:sz w:val="22"/>
          <w:szCs w:val="22"/>
        </w:rPr>
        <w:t xml:space="preserve">Volunteer or other information </w:t>
      </w:r>
      <w:r w:rsidRPr="00717EBA">
        <w:rPr>
          <w:rFonts w:ascii="Calibri" w:eastAsiaTheme="minorEastAsia" w:hAnsi="Calibri"/>
          <w:sz w:val="22"/>
          <w:szCs w:val="22"/>
        </w:rPr>
        <w:t>regarding a sexual assault may be subject to disciplinary action.</w:t>
      </w:r>
    </w:p>
    <w:p w:rsidR="005E2BAA" w:rsidRPr="00717EBA" w:rsidRDefault="005E2BAA" w:rsidP="005E2BAA">
      <w:pPr>
        <w:pStyle w:val="NoSpacing"/>
        <w:rPr>
          <w:rFonts w:ascii="Calibri" w:hAnsi="Calibri"/>
          <w:sz w:val="22"/>
          <w:szCs w:val="22"/>
        </w:rPr>
      </w:pPr>
    </w:p>
    <w:p w:rsidR="005E2BAA" w:rsidRPr="00717EBA" w:rsidRDefault="005E2BAA" w:rsidP="005E2BAA">
      <w:pPr>
        <w:pStyle w:val="NoSpacing"/>
        <w:rPr>
          <w:rFonts w:ascii="Calibri" w:hAnsi="Calibri"/>
          <w:b/>
          <w:sz w:val="22"/>
          <w:szCs w:val="22"/>
        </w:rPr>
      </w:pPr>
      <w:r w:rsidRPr="00717EBA">
        <w:rPr>
          <w:rFonts w:ascii="Calibri" w:eastAsiaTheme="minorEastAsia" w:hAnsi="Calibri"/>
          <w:b/>
          <w:sz w:val="22"/>
          <w:szCs w:val="22"/>
        </w:rPr>
        <w:t>2. ASSUMPTION: The incident occurred at my site; therefo</w:t>
      </w:r>
      <w:r w:rsidRPr="00717EBA">
        <w:rPr>
          <w:rFonts w:ascii="Calibri" w:hAnsi="Calibri"/>
          <w:b/>
          <w:sz w:val="22"/>
          <w:szCs w:val="22"/>
        </w:rPr>
        <w:t xml:space="preserve">re, I’ll get an automatic site </w:t>
      </w:r>
      <w:r w:rsidRPr="00717EBA">
        <w:rPr>
          <w:rFonts w:ascii="Calibri" w:eastAsiaTheme="minorEastAsia" w:hAnsi="Calibri"/>
          <w:b/>
          <w:sz w:val="22"/>
          <w:szCs w:val="22"/>
        </w:rPr>
        <w:t>change.</w:t>
      </w:r>
    </w:p>
    <w:p w:rsidR="005E2BAA" w:rsidRPr="00717EBA" w:rsidRDefault="005E2BAA" w:rsidP="005E2BAA">
      <w:pPr>
        <w:pStyle w:val="NoSpacing"/>
        <w:rPr>
          <w:rFonts w:ascii="Calibri" w:hAnsi="Calibri"/>
          <w:sz w:val="22"/>
          <w:szCs w:val="22"/>
        </w:rPr>
      </w:pPr>
      <w:r w:rsidRPr="00717EBA">
        <w:rPr>
          <w:rFonts w:ascii="Calibri" w:eastAsiaTheme="minorEastAsia" w:hAnsi="Calibri"/>
          <w:b/>
          <w:sz w:val="22"/>
          <w:szCs w:val="22"/>
        </w:rPr>
        <w:t>FACT:</w:t>
      </w:r>
      <w:r w:rsidRPr="00717EBA">
        <w:rPr>
          <w:rFonts w:ascii="Calibri" w:eastAsiaTheme="minorEastAsia" w:hAnsi="Calibri"/>
          <w:sz w:val="22"/>
          <w:szCs w:val="22"/>
        </w:rPr>
        <w:t xml:space="preserve"> You will be part of the discussions about your continued service at your site, in country, or in Peace Corps. No decision will be made without your input and your participation. Keep in mind, one of the biggest factors to be considered will be your personal safety. Peace Corps will help you evaluate your options.</w:t>
      </w:r>
    </w:p>
    <w:p w:rsidR="005E2BAA" w:rsidRPr="00717EBA" w:rsidRDefault="005E2BAA" w:rsidP="005E2BAA">
      <w:pPr>
        <w:pStyle w:val="NoSpacing"/>
        <w:rPr>
          <w:rFonts w:ascii="Calibri" w:eastAsiaTheme="minorEastAsia" w:hAnsi="Calibri"/>
          <w:sz w:val="22"/>
          <w:szCs w:val="22"/>
        </w:rPr>
      </w:pPr>
    </w:p>
    <w:p w:rsidR="005E2BAA" w:rsidRPr="00717EBA" w:rsidRDefault="005E2BAA" w:rsidP="005E2BAA">
      <w:pPr>
        <w:pStyle w:val="NoSpacing"/>
        <w:rPr>
          <w:rFonts w:ascii="Calibri" w:hAnsi="Calibri"/>
          <w:b/>
          <w:sz w:val="22"/>
          <w:szCs w:val="22"/>
        </w:rPr>
      </w:pPr>
      <w:r w:rsidRPr="00717EBA">
        <w:rPr>
          <w:rFonts w:ascii="Calibri" w:eastAsiaTheme="minorEastAsia" w:hAnsi="Calibri"/>
          <w:b/>
          <w:sz w:val="22"/>
          <w:szCs w:val="22"/>
        </w:rPr>
        <w:t>3. ASSUMPTION: The culture here is different, so Peace</w:t>
      </w:r>
      <w:r w:rsidRPr="00717EBA">
        <w:rPr>
          <w:rFonts w:ascii="Calibri" w:hAnsi="Calibri"/>
          <w:b/>
          <w:sz w:val="22"/>
          <w:szCs w:val="22"/>
        </w:rPr>
        <w:t xml:space="preserve"> Corps staff will blame me for </w:t>
      </w:r>
      <w:r w:rsidRPr="00717EBA">
        <w:rPr>
          <w:rFonts w:ascii="Calibri" w:eastAsiaTheme="minorEastAsia" w:hAnsi="Calibri"/>
          <w:b/>
          <w:sz w:val="22"/>
          <w:szCs w:val="22"/>
        </w:rPr>
        <w:t>what happened.</w:t>
      </w:r>
    </w:p>
    <w:p w:rsidR="005E2BAA" w:rsidRPr="00717EBA" w:rsidRDefault="005E2BAA" w:rsidP="005E2BAA">
      <w:pPr>
        <w:pStyle w:val="NoSpacing"/>
        <w:rPr>
          <w:rFonts w:ascii="Calibri" w:hAnsi="Calibri"/>
          <w:sz w:val="22"/>
          <w:szCs w:val="22"/>
        </w:rPr>
      </w:pPr>
      <w:r w:rsidRPr="00717EBA">
        <w:rPr>
          <w:rFonts w:ascii="Calibri" w:eastAsiaTheme="minorEastAsia" w:hAnsi="Calibri"/>
          <w:b/>
          <w:sz w:val="22"/>
          <w:szCs w:val="22"/>
        </w:rPr>
        <w:t>FACT:</w:t>
      </w:r>
      <w:r w:rsidRPr="00717EBA">
        <w:rPr>
          <w:rFonts w:ascii="Calibri" w:eastAsiaTheme="minorEastAsia" w:hAnsi="Calibri"/>
          <w:sz w:val="22"/>
          <w:szCs w:val="22"/>
        </w:rPr>
        <w:t xml:space="preserve"> Peace Corps goes to great lengths to train staff in the field to understand sexual assault and respond to the needs of Volunteers who become the victims </w:t>
      </w:r>
      <w:r w:rsidR="00E465E7">
        <w:rPr>
          <w:rFonts w:ascii="Calibri" w:eastAsiaTheme="minorEastAsia" w:hAnsi="Calibri"/>
          <w:sz w:val="22"/>
          <w:szCs w:val="22"/>
        </w:rPr>
        <w:t xml:space="preserve">of violent crime. </w:t>
      </w:r>
      <w:r w:rsidRPr="00717EBA">
        <w:rPr>
          <w:rFonts w:ascii="Calibri" w:eastAsiaTheme="minorEastAsia" w:hAnsi="Calibri"/>
          <w:sz w:val="22"/>
          <w:szCs w:val="22"/>
        </w:rPr>
        <w:t>Designated Staff at post, which include Safety and Security Managers, Peace Corps Medical Officers, and Sexual Assault Response Liaisons</w:t>
      </w:r>
      <w:r w:rsidR="004663ED">
        <w:rPr>
          <w:rFonts w:ascii="Calibri" w:eastAsiaTheme="minorEastAsia" w:hAnsi="Calibri"/>
          <w:sz w:val="22"/>
          <w:szCs w:val="22"/>
        </w:rPr>
        <w:t>,</w:t>
      </w:r>
      <w:r w:rsidRPr="00717EBA">
        <w:rPr>
          <w:rFonts w:ascii="Calibri" w:eastAsiaTheme="minorEastAsia" w:hAnsi="Calibri"/>
          <w:sz w:val="22"/>
          <w:szCs w:val="22"/>
        </w:rPr>
        <w:t xml:space="preserve"> are specially trained to respond to reports of sexual assault with compassion and professionalism. </w:t>
      </w:r>
    </w:p>
    <w:p w:rsidR="005E2BAA" w:rsidRPr="00717EBA" w:rsidRDefault="005E2BAA" w:rsidP="005E2BAA">
      <w:pPr>
        <w:pStyle w:val="NoSpacing"/>
        <w:rPr>
          <w:rFonts w:ascii="Calibri" w:eastAsiaTheme="minorEastAsia" w:hAnsi="Calibri"/>
          <w:sz w:val="22"/>
          <w:szCs w:val="22"/>
        </w:rPr>
      </w:pPr>
    </w:p>
    <w:p w:rsidR="005E2BAA" w:rsidRPr="00717EBA" w:rsidRDefault="005E2BAA" w:rsidP="005E2BAA">
      <w:pPr>
        <w:pStyle w:val="NoSpacing"/>
        <w:rPr>
          <w:rFonts w:ascii="Calibri" w:hAnsi="Calibri"/>
          <w:b/>
          <w:sz w:val="22"/>
          <w:szCs w:val="22"/>
        </w:rPr>
      </w:pPr>
      <w:r w:rsidRPr="00717EBA">
        <w:rPr>
          <w:rFonts w:ascii="Calibri" w:eastAsiaTheme="minorEastAsia" w:hAnsi="Calibri"/>
          <w:b/>
          <w:sz w:val="22"/>
          <w:szCs w:val="22"/>
        </w:rPr>
        <w:t>4. ASSUMPTION: I was breaking a policy when the sexua</w:t>
      </w:r>
      <w:r w:rsidRPr="00717EBA">
        <w:rPr>
          <w:rFonts w:ascii="Calibri" w:hAnsi="Calibri"/>
          <w:b/>
          <w:sz w:val="22"/>
          <w:szCs w:val="22"/>
        </w:rPr>
        <w:t xml:space="preserve">l assault occurred; therefore, </w:t>
      </w:r>
      <w:r w:rsidRPr="00717EBA">
        <w:rPr>
          <w:rFonts w:ascii="Calibri" w:eastAsiaTheme="minorEastAsia" w:hAnsi="Calibri"/>
          <w:b/>
          <w:sz w:val="22"/>
          <w:szCs w:val="22"/>
        </w:rPr>
        <w:t>staff will send me back to the U.S. ASAP.</w:t>
      </w:r>
    </w:p>
    <w:p w:rsidR="005E2BAA" w:rsidRPr="00717EBA" w:rsidRDefault="005E2BAA" w:rsidP="005E2BAA">
      <w:pPr>
        <w:pStyle w:val="NoSpacing"/>
        <w:rPr>
          <w:rFonts w:ascii="Calibri" w:hAnsi="Calibri"/>
          <w:sz w:val="22"/>
          <w:szCs w:val="22"/>
        </w:rPr>
      </w:pPr>
      <w:r w:rsidRPr="00717EBA">
        <w:rPr>
          <w:rFonts w:ascii="Calibri" w:eastAsiaTheme="minorEastAsia" w:hAnsi="Calibri"/>
          <w:b/>
          <w:sz w:val="22"/>
          <w:szCs w:val="22"/>
        </w:rPr>
        <w:t>FACT:</w:t>
      </w:r>
      <w:r w:rsidRPr="00717EBA">
        <w:rPr>
          <w:rFonts w:ascii="Calibri" w:eastAsiaTheme="minorEastAsia" w:hAnsi="Calibri"/>
          <w:sz w:val="22"/>
          <w:szCs w:val="22"/>
        </w:rPr>
        <w:t xml:space="preserve"> Peace Corps honors an Immunity Policy, which is a way for Peace Corps to promote reporting of sexual assault and ensure a compassionate and supportive response by the Agency. Victims—and witnesses who didn’t help commit the sexual assault—need not fear any administrative consequences for reporting a sexual assault regardless of the circumstances or whether they were violating a Peace Corps policy when the incident occurred.  </w:t>
      </w:r>
      <w:r w:rsidR="004663ED">
        <w:rPr>
          <w:rFonts w:ascii="Calibri" w:eastAsiaTheme="minorEastAsia" w:hAnsi="Calibri"/>
          <w:sz w:val="22"/>
          <w:szCs w:val="22"/>
        </w:rPr>
        <w:t>T</w:t>
      </w:r>
      <w:r w:rsidR="004663ED" w:rsidRPr="00717EBA">
        <w:rPr>
          <w:rFonts w:ascii="Calibri" w:eastAsiaTheme="minorEastAsia" w:hAnsi="Calibri"/>
          <w:sz w:val="22"/>
          <w:szCs w:val="22"/>
        </w:rPr>
        <w:t>he Immunity Policy does not grant immunity for any criminal or civil liability for violations of law.</w:t>
      </w:r>
    </w:p>
    <w:p w:rsidR="005E2BAA" w:rsidRPr="00717EBA" w:rsidRDefault="005E2BAA" w:rsidP="005E2BAA">
      <w:pPr>
        <w:pStyle w:val="NoSpacing"/>
        <w:rPr>
          <w:rFonts w:ascii="Calibri" w:eastAsiaTheme="minorEastAsia" w:hAnsi="Calibri"/>
          <w:sz w:val="22"/>
          <w:szCs w:val="22"/>
        </w:rPr>
      </w:pPr>
    </w:p>
    <w:p w:rsidR="005E2BAA" w:rsidRPr="00717EBA" w:rsidRDefault="005E2BAA" w:rsidP="005E2BAA">
      <w:pPr>
        <w:pStyle w:val="NoSpacing"/>
        <w:rPr>
          <w:rFonts w:ascii="Calibri" w:hAnsi="Calibri"/>
          <w:b/>
          <w:sz w:val="22"/>
          <w:szCs w:val="22"/>
        </w:rPr>
      </w:pPr>
      <w:r w:rsidRPr="00717EBA">
        <w:rPr>
          <w:rFonts w:ascii="Calibri" w:eastAsiaTheme="minorEastAsia" w:hAnsi="Calibri"/>
          <w:b/>
          <w:sz w:val="22"/>
          <w:szCs w:val="22"/>
        </w:rPr>
        <w:t>5. ASSUMPTION: The process of reporting is difficult and time consuming.</w:t>
      </w:r>
    </w:p>
    <w:p w:rsidR="005E2BAA" w:rsidRPr="00717EBA" w:rsidRDefault="005E2BAA" w:rsidP="005E2BAA">
      <w:pPr>
        <w:pStyle w:val="NoSpacing"/>
        <w:rPr>
          <w:rFonts w:ascii="Calibri" w:hAnsi="Calibri"/>
          <w:sz w:val="22"/>
          <w:szCs w:val="22"/>
        </w:rPr>
      </w:pPr>
      <w:r w:rsidRPr="00717EBA">
        <w:rPr>
          <w:rFonts w:ascii="Calibri" w:eastAsiaTheme="minorEastAsia" w:hAnsi="Calibri"/>
          <w:b/>
          <w:sz w:val="22"/>
          <w:szCs w:val="22"/>
        </w:rPr>
        <w:t>FACT:</w:t>
      </w:r>
      <w:r w:rsidRPr="00717EBA">
        <w:rPr>
          <w:rFonts w:ascii="Calibri" w:eastAsiaTheme="minorEastAsia" w:hAnsi="Calibri"/>
          <w:sz w:val="22"/>
          <w:szCs w:val="22"/>
        </w:rPr>
        <w:t xml:space="preserve"> You will not be alone in this. If you are interested in reporting to the police, we have specially trained staff that will explain the process involved in filing a police report and how the investigation and prosecution will be conducted. Peace Corps can also hire an attorney to </w:t>
      </w:r>
      <w:r w:rsidRPr="00717EBA">
        <w:rPr>
          <w:rFonts w:ascii="Calibri" w:eastAsiaTheme="minorEastAsia" w:hAnsi="Calibri"/>
          <w:sz w:val="22"/>
          <w:szCs w:val="22"/>
        </w:rPr>
        <w:lastRenderedPageBreak/>
        <w:t>assist you with your legal options. Peace Corps will be with you every step of the way. Sometimes</w:t>
      </w:r>
      <w:r w:rsidR="00A02B12">
        <w:rPr>
          <w:rFonts w:ascii="Calibri" w:eastAsiaTheme="minorEastAsia" w:hAnsi="Calibri"/>
          <w:sz w:val="22"/>
          <w:szCs w:val="22"/>
        </w:rPr>
        <w:t>,</w:t>
      </w:r>
      <w:r w:rsidRPr="00717EBA">
        <w:rPr>
          <w:rFonts w:ascii="Calibri" w:eastAsiaTheme="minorEastAsia" w:hAnsi="Calibri"/>
          <w:sz w:val="22"/>
          <w:szCs w:val="22"/>
        </w:rPr>
        <w:t xml:space="preserve"> the investigative and judicial process take a long time and will most likely be very different from the systems and procedures you may be familiar with in the United States. But even if you leave the country, Peace Corps will continue to work with the police and prosecutors and will keep you informed about your case.  </w:t>
      </w:r>
    </w:p>
    <w:p w:rsidR="005E2BAA" w:rsidRPr="00717EBA" w:rsidRDefault="005E2BAA" w:rsidP="005E2BAA">
      <w:pPr>
        <w:pStyle w:val="NoSpacing"/>
        <w:rPr>
          <w:rFonts w:ascii="Calibri" w:eastAsiaTheme="minorEastAsia" w:hAnsi="Calibri"/>
          <w:sz w:val="22"/>
          <w:szCs w:val="22"/>
        </w:rPr>
      </w:pPr>
    </w:p>
    <w:p w:rsidR="005E2BAA" w:rsidRPr="00717EBA" w:rsidRDefault="005E2BAA" w:rsidP="005E2BAA">
      <w:pPr>
        <w:pStyle w:val="NoSpacing"/>
        <w:rPr>
          <w:rFonts w:ascii="Calibri" w:hAnsi="Calibri"/>
          <w:b/>
          <w:sz w:val="22"/>
          <w:szCs w:val="22"/>
        </w:rPr>
      </w:pPr>
      <w:r w:rsidRPr="00717EBA">
        <w:rPr>
          <w:rFonts w:ascii="Calibri" w:eastAsiaTheme="minorEastAsia" w:hAnsi="Calibri"/>
          <w:b/>
          <w:sz w:val="22"/>
          <w:szCs w:val="22"/>
        </w:rPr>
        <w:t>6. ASSUMPTION: If I report, the assailant will become potentially dangerous to me.</w:t>
      </w:r>
    </w:p>
    <w:p w:rsidR="005E2BAA" w:rsidRPr="00717EBA" w:rsidRDefault="005E2BAA" w:rsidP="005E2BAA">
      <w:pPr>
        <w:pStyle w:val="NoSpacing"/>
        <w:rPr>
          <w:rFonts w:ascii="Calibri" w:hAnsi="Calibri"/>
          <w:sz w:val="22"/>
          <w:szCs w:val="22"/>
        </w:rPr>
      </w:pPr>
      <w:r w:rsidRPr="00717EBA">
        <w:rPr>
          <w:rFonts w:ascii="Calibri" w:eastAsiaTheme="minorEastAsia" w:hAnsi="Calibri"/>
          <w:b/>
          <w:sz w:val="22"/>
          <w:szCs w:val="22"/>
        </w:rPr>
        <w:t>FACT:</w:t>
      </w:r>
      <w:r w:rsidRPr="00717EBA">
        <w:rPr>
          <w:rFonts w:ascii="Calibri" w:eastAsiaTheme="minorEastAsia" w:hAnsi="Calibri"/>
          <w:sz w:val="22"/>
          <w:szCs w:val="22"/>
        </w:rPr>
        <w:t xml:space="preserve">  When you report any crime or incident, it is extremely important to assess your safety and security. Staff at post, particularly your Safety and Security Manager, can help you create a safety plan that addresses safety concerns by creating solutions, contacts, and plans of action that will help keep you safe in the event of an emergency or encounter with an assailant.</w:t>
      </w:r>
    </w:p>
    <w:p w:rsidR="005E2BAA" w:rsidRPr="00717EBA" w:rsidRDefault="005E2BAA" w:rsidP="005E2BAA">
      <w:pPr>
        <w:pStyle w:val="NoSpacing"/>
        <w:rPr>
          <w:rFonts w:ascii="Calibri" w:eastAsiaTheme="minorEastAsia" w:hAnsi="Calibri"/>
          <w:sz w:val="22"/>
          <w:szCs w:val="22"/>
        </w:rPr>
      </w:pPr>
    </w:p>
    <w:p w:rsidR="005E2BAA" w:rsidRPr="00717EBA" w:rsidRDefault="005E2BAA" w:rsidP="005E2BAA">
      <w:pPr>
        <w:pStyle w:val="NoSpacing"/>
        <w:rPr>
          <w:rFonts w:ascii="Calibri" w:hAnsi="Calibri"/>
          <w:b/>
          <w:sz w:val="22"/>
          <w:szCs w:val="22"/>
        </w:rPr>
      </w:pPr>
      <w:r w:rsidRPr="00717EBA">
        <w:rPr>
          <w:rFonts w:ascii="Calibri" w:eastAsiaTheme="minorEastAsia" w:hAnsi="Calibri"/>
          <w:b/>
          <w:sz w:val="22"/>
          <w:szCs w:val="22"/>
        </w:rPr>
        <w:t>7. ASSUMPTION: Peace Corps didn’t respond the way I e</w:t>
      </w:r>
      <w:r w:rsidRPr="00717EBA">
        <w:rPr>
          <w:rFonts w:ascii="Calibri" w:hAnsi="Calibri"/>
          <w:b/>
          <w:sz w:val="22"/>
          <w:szCs w:val="22"/>
        </w:rPr>
        <w:t xml:space="preserve">xpected to last time I brought </w:t>
      </w:r>
      <w:r w:rsidRPr="00717EBA">
        <w:rPr>
          <w:rFonts w:ascii="Calibri" w:eastAsiaTheme="minorEastAsia" w:hAnsi="Calibri"/>
          <w:b/>
          <w:sz w:val="22"/>
          <w:szCs w:val="22"/>
        </w:rPr>
        <w:t>up an issue, so I doubt they would this time around.</w:t>
      </w:r>
    </w:p>
    <w:p w:rsidR="005E2BAA" w:rsidRPr="00717EBA" w:rsidRDefault="005E2BAA" w:rsidP="005E2BAA">
      <w:pPr>
        <w:pStyle w:val="NoSpacing"/>
        <w:rPr>
          <w:rFonts w:ascii="Calibri" w:hAnsi="Calibri"/>
          <w:sz w:val="22"/>
          <w:szCs w:val="22"/>
        </w:rPr>
      </w:pPr>
      <w:r w:rsidRPr="00717EBA">
        <w:rPr>
          <w:rFonts w:ascii="Calibri" w:eastAsiaTheme="minorEastAsia" w:hAnsi="Calibri"/>
          <w:b/>
          <w:sz w:val="22"/>
          <w:szCs w:val="22"/>
        </w:rPr>
        <w:t>FACT:</w:t>
      </w:r>
      <w:r w:rsidRPr="00717EBA">
        <w:rPr>
          <w:rFonts w:ascii="Calibri" w:eastAsiaTheme="minorEastAsia" w:hAnsi="Calibri"/>
          <w:sz w:val="22"/>
          <w:szCs w:val="22"/>
        </w:rPr>
        <w:t xml:space="preserve"> If you experience this problem, there is something you can do. Volunteers who feel their incident was neglected can report their concerns to the Office of the Inspector General. Contact information for the OIG can be found at the end of this workbook. </w:t>
      </w:r>
    </w:p>
    <w:p w:rsidR="005E2BAA" w:rsidRPr="00717EBA" w:rsidRDefault="005E2BAA" w:rsidP="005E2BAA">
      <w:pPr>
        <w:pStyle w:val="NoSpacing"/>
        <w:rPr>
          <w:rFonts w:ascii="Calibri" w:eastAsiaTheme="minorEastAsia" w:hAnsi="Calibri"/>
          <w:sz w:val="22"/>
          <w:szCs w:val="22"/>
        </w:rPr>
      </w:pPr>
    </w:p>
    <w:p w:rsidR="005E2BAA" w:rsidRPr="00717EBA" w:rsidRDefault="005E2BAA" w:rsidP="005E2BAA">
      <w:pPr>
        <w:pStyle w:val="NoSpacing"/>
        <w:rPr>
          <w:rFonts w:ascii="Calibri" w:hAnsi="Calibri"/>
          <w:b/>
          <w:sz w:val="22"/>
          <w:szCs w:val="22"/>
        </w:rPr>
      </w:pPr>
      <w:r w:rsidRPr="00717EBA">
        <w:rPr>
          <w:rFonts w:ascii="Calibri" w:eastAsiaTheme="minorEastAsia" w:hAnsi="Calibri"/>
          <w:b/>
          <w:sz w:val="22"/>
          <w:szCs w:val="22"/>
        </w:rPr>
        <w:t xml:space="preserve">8. ASSUMPTION: I was sexually assaulted by a PCV – I </w:t>
      </w:r>
      <w:r w:rsidRPr="00717EBA">
        <w:rPr>
          <w:rFonts w:ascii="Calibri" w:hAnsi="Calibri"/>
          <w:b/>
          <w:sz w:val="22"/>
          <w:szCs w:val="22"/>
        </w:rPr>
        <w:t xml:space="preserve">don’t want to press charges in </w:t>
      </w:r>
      <w:r w:rsidRPr="00717EBA">
        <w:rPr>
          <w:rFonts w:ascii="Calibri" w:eastAsiaTheme="minorEastAsia" w:hAnsi="Calibri"/>
          <w:b/>
          <w:sz w:val="22"/>
          <w:szCs w:val="22"/>
        </w:rPr>
        <w:t>my country of service and Peace Corps can’t do</w:t>
      </w:r>
      <w:r w:rsidRPr="00717EBA">
        <w:rPr>
          <w:rFonts w:ascii="Calibri" w:hAnsi="Calibri"/>
          <w:b/>
          <w:sz w:val="22"/>
          <w:szCs w:val="22"/>
        </w:rPr>
        <w:t xml:space="preserve"> anything about what happened, </w:t>
      </w:r>
      <w:r w:rsidRPr="00717EBA">
        <w:rPr>
          <w:rFonts w:ascii="Calibri" w:eastAsiaTheme="minorEastAsia" w:hAnsi="Calibri"/>
          <w:b/>
          <w:sz w:val="22"/>
          <w:szCs w:val="22"/>
        </w:rPr>
        <w:t>so I might as well not report.</w:t>
      </w:r>
    </w:p>
    <w:p w:rsidR="005E2BAA" w:rsidRPr="00717EBA" w:rsidRDefault="005E2BAA" w:rsidP="005E2BAA">
      <w:pPr>
        <w:pStyle w:val="NoSpacing"/>
        <w:rPr>
          <w:rFonts w:ascii="Calibri" w:hAnsi="Calibri"/>
          <w:sz w:val="22"/>
          <w:szCs w:val="22"/>
        </w:rPr>
      </w:pPr>
      <w:r w:rsidRPr="00717EBA">
        <w:rPr>
          <w:rFonts w:ascii="Calibri" w:eastAsiaTheme="minorEastAsia" w:hAnsi="Calibri"/>
          <w:b/>
          <w:sz w:val="22"/>
          <w:szCs w:val="22"/>
        </w:rPr>
        <w:t>FACT:</w:t>
      </w:r>
      <w:r w:rsidRPr="00717EBA">
        <w:rPr>
          <w:rFonts w:ascii="Calibri" w:eastAsiaTheme="minorEastAsia" w:hAnsi="Calibri"/>
          <w:sz w:val="22"/>
          <w:szCs w:val="22"/>
        </w:rPr>
        <w:t xml:space="preserve"> This is untrue. Volunteers can pursue an internal Peace Corps administrative process through the Volunteer/Trainee Sexual Misconduct Policy. Initiating this process asks Peace Corps to address instances of sexual misconduct by other Volunteers separate from any criminal investigation or proceeding. The process allows Volunteers the opportunity to present a case for sexual misconduct before a hearing panel of Peace Corps officials who will assess the case and determine whether disciplinary action is necessary to penalize the offender. </w:t>
      </w:r>
    </w:p>
    <w:p w:rsidR="005E2BAA" w:rsidRPr="00717EBA" w:rsidRDefault="005E2BAA" w:rsidP="005E2BAA">
      <w:pPr>
        <w:pStyle w:val="NoSpacing"/>
        <w:rPr>
          <w:rFonts w:ascii="Calibri" w:eastAsiaTheme="minorEastAsia" w:hAnsi="Calibri"/>
          <w:sz w:val="22"/>
          <w:szCs w:val="22"/>
        </w:rPr>
      </w:pPr>
    </w:p>
    <w:p w:rsidR="005E2BAA" w:rsidRPr="00717EBA" w:rsidRDefault="005E2BAA" w:rsidP="005E2BAA">
      <w:pPr>
        <w:pStyle w:val="NoSpacing"/>
        <w:rPr>
          <w:rFonts w:ascii="Calibri" w:hAnsi="Calibri"/>
          <w:b/>
          <w:sz w:val="22"/>
          <w:szCs w:val="22"/>
        </w:rPr>
      </w:pPr>
      <w:r w:rsidRPr="00717EBA">
        <w:rPr>
          <w:rFonts w:ascii="Calibri" w:eastAsiaTheme="minorEastAsia" w:hAnsi="Calibri"/>
          <w:b/>
          <w:sz w:val="22"/>
          <w:szCs w:val="22"/>
        </w:rPr>
        <w:t>9. ASSUMPTION: If I choose to leave service after being assaulted, I automatically have to early terminate (E.T).</w:t>
      </w:r>
    </w:p>
    <w:p w:rsidR="005E2BAA" w:rsidRPr="00717EBA" w:rsidRDefault="005E2BAA" w:rsidP="005E2BAA">
      <w:pPr>
        <w:pStyle w:val="NoSpacing"/>
        <w:rPr>
          <w:rFonts w:ascii="Calibri" w:hAnsi="Calibri"/>
          <w:sz w:val="22"/>
          <w:szCs w:val="22"/>
        </w:rPr>
      </w:pPr>
      <w:r w:rsidRPr="00717EBA">
        <w:rPr>
          <w:rFonts w:ascii="Calibri" w:eastAsiaTheme="minorEastAsia" w:hAnsi="Calibri"/>
          <w:b/>
          <w:sz w:val="22"/>
          <w:szCs w:val="22"/>
        </w:rPr>
        <w:t>FACT:</w:t>
      </w:r>
      <w:r w:rsidRPr="00717EBA">
        <w:rPr>
          <w:rFonts w:ascii="Calibri" w:eastAsiaTheme="minorEastAsia" w:hAnsi="Calibri"/>
          <w:sz w:val="22"/>
          <w:szCs w:val="22"/>
        </w:rPr>
        <w:t xml:space="preserve">  In many cases when a Volunteer is the victim of a crime, Interrupted Service is an option, which indicates that a Volunteer leaves service due to circumstances </w:t>
      </w:r>
      <w:r w:rsidRPr="00717EBA">
        <w:rPr>
          <w:rFonts w:ascii="Calibri" w:eastAsiaTheme="minorEastAsia" w:hAnsi="Calibri"/>
          <w:sz w:val="22"/>
          <w:szCs w:val="22"/>
        </w:rPr>
        <w:lastRenderedPageBreak/>
        <w:t>beyond their control. Additionally, if you are a victim of sexual assault, you are also entitled to a medevac (45 days) which may be located in your home of record or Washington, DC.  Medevacs allow for Volunteers to return to service at the end of the 45 day period.</w:t>
      </w:r>
    </w:p>
    <w:p w:rsidR="006B4AF2" w:rsidRPr="00717EBA" w:rsidRDefault="006B4AF2" w:rsidP="006B4AF2">
      <w:pPr>
        <w:pStyle w:val="NoSpacing"/>
        <w:ind w:left="720"/>
        <w:rPr>
          <w:rFonts w:ascii="Calibri" w:hAnsi="Calibri"/>
          <w:sz w:val="22"/>
          <w:szCs w:val="22"/>
        </w:rPr>
      </w:pPr>
    </w:p>
    <w:p w:rsidR="00717EBA" w:rsidRPr="00717EBA" w:rsidRDefault="00717EBA">
      <w:pPr>
        <w:rPr>
          <w:rFonts w:ascii="Calibri" w:eastAsiaTheme="majorEastAsia" w:hAnsi="Calibri" w:cstheme="majorBidi"/>
          <w:b/>
          <w:bCs/>
          <w:color w:val="365F91" w:themeColor="accent1" w:themeShade="BF"/>
          <w:sz w:val="22"/>
          <w:szCs w:val="22"/>
        </w:rPr>
      </w:pPr>
      <w:r w:rsidRPr="00717EBA">
        <w:rPr>
          <w:rFonts w:ascii="Calibri" w:hAnsi="Calibri"/>
          <w:sz w:val="22"/>
          <w:szCs w:val="22"/>
        </w:rPr>
        <w:br w:type="page"/>
      </w:r>
    </w:p>
    <w:p w:rsidR="006B4AF2" w:rsidRPr="00717EBA" w:rsidRDefault="006B4AF2" w:rsidP="001E7E97">
      <w:pPr>
        <w:pStyle w:val="Heading1"/>
        <w:rPr>
          <w:rFonts w:ascii="Calibri" w:hAnsi="Calibri"/>
          <w:sz w:val="22"/>
          <w:szCs w:val="22"/>
        </w:rPr>
      </w:pPr>
      <w:bookmarkStart w:id="32" w:name="_Toc427665779"/>
      <w:r w:rsidRPr="00717EBA">
        <w:rPr>
          <w:rFonts w:ascii="Calibri" w:hAnsi="Calibri"/>
          <w:sz w:val="22"/>
          <w:szCs w:val="22"/>
        </w:rPr>
        <w:lastRenderedPageBreak/>
        <w:t>Sexual Assault Awareness</w:t>
      </w:r>
      <w:bookmarkEnd w:id="32"/>
    </w:p>
    <w:p w:rsidR="001E7E97" w:rsidRPr="00717EBA" w:rsidRDefault="006B4AF2" w:rsidP="003174D9">
      <w:pPr>
        <w:pStyle w:val="Subtitle"/>
        <w:outlineLvl w:val="1"/>
        <w:rPr>
          <w:rFonts w:ascii="Calibri" w:hAnsi="Calibri"/>
          <w:sz w:val="22"/>
          <w:szCs w:val="22"/>
        </w:rPr>
      </w:pPr>
      <w:bookmarkStart w:id="33" w:name="_Toc427665780"/>
      <w:r w:rsidRPr="00717EBA">
        <w:rPr>
          <w:rFonts w:ascii="Calibri" w:hAnsi="Calibri"/>
          <w:sz w:val="22"/>
          <w:szCs w:val="22"/>
        </w:rPr>
        <w:t>Was it Sexual A</w:t>
      </w:r>
      <w:r w:rsidR="001E7E97" w:rsidRPr="00717EBA">
        <w:rPr>
          <w:rFonts w:ascii="Calibri" w:hAnsi="Calibri"/>
          <w:sz w:val="22"/>
          <w:szCs w:val="22"/>
        </w:rPr>
        <w:t>ssault?</w:t>
      </w:r>
      <w:bookmarkEnd w:id="33"/>
    </w:p>
    <w:p w:rsidR="006F74C1" w:rsidRPr="00717EBA" w:rsidRDefault="006F74C1" w:rsidP="006F74C1">
      <w:pPr>
        <w:pStyle w:val="NoSpacing"/>
        <w:rPr>
          <w:rFonts w:ascii="Calibri" w:hAnsi="Calibri"/>
          <w:sz w:val="22"/>
          <w:szCs w:val="22"/>
        </w:rPr>
      </w:pPr>
      <w:r w:rsidRPr="00717EBA">
        <w:rPr>
          <w:rFonts w:ascii="Calibri" w:hAnsi="Calibri"/>
          <w:sz w:val="22"/>
          <w:szCs w:val="22"/>
        </w:rPr>
        <w:t>Even though the laws vary between countries, Peace Corps recognizes that sexual assault takes many forms</w:t>
      </w:r>
      <w:r w:rsidR="00A02B12">
        <w:rPr>
          <w:rFonts w:ascii="Calibri" w:hAnsi="Calibri"/>
          <w:sz w:val="22"/>
          <w:szCs w:val="22"/>
        </w:rPr>
        <w:t xml:space="preserve">. These include </w:t>
      </w:r>
      <w:r w:rsidRPr="00717EBA">
        <w:rPr>
          <w:rFonts w:ascii="Calibri" w:hAnsi="Calibri"/>
          <w:sz w:val="22"/>
          <w:szCs w:val="22"/>
        </w:rPr>
        <w:t>rape</w:t>
      </w:r>
      <w:r w:rsidR="00A02B12">
        <w:rPr>
          <w:rFonts w:ascii="Calibri" w:hAnsi="Calibri"/>
          <w:sz w:val="22"/>
          <w:szCs w:val="22"/>
        </w:rPr>
        <w:t>,</w:t>
      </w:r>
      <w:r w:rsidRPr="00717EBA">
        <w:rPr>
          <w:rFonts w:ascii="Calibri" w:hAnsi="Calibri"/>
          <w:sz w:val="22"/>
          <w:szCs w:val="22"/>
        </w:rPr>
        <w:t xml:space="preserve"> attempted rape, </w:t>
      </w:r>
      <w:r w:rsidR="00A02B12">
        <w:rPr>
          <w:rFonts w:ascii="Calibri" w:hAnsi="Calibri"/>
          <w:sz w:val="22"/>
          <w:szCs w:val="22"/>
        </w:rPr>
        <w:t>and</w:t>
      </w:r>
      <w:r w:rsidRPr="00717EBA">
        <w:rPr>
          <w:rFonts w:ascii="Calibri" w:hAnsi="Calibri"/>
          <w:sz w:val="22"/>
          <w:szCs w:val="22"/>
        </w:rPr>
        <w:t xml:space="preserve"> unwanted sexual contact, such as grabbing, fondling, or forced kissing.</w:t>
      </w:r>
    </w:p>
    <w:p w:rsidR="006F74C1" w:rsidRPr="00717EBA" w:rsidRDefault="006F74C1" w:rsidP="00DF5FFC">
      <w:pPr>
        <w:pStyle w:val="NoSpacing"/>
        <w:rPr>
          <w:rFonts w:ascii="Calibri" w:eastAsiaTheme="minorEastAsia" w:hAnsi="Calibri"/>
          <w:sz w:val="22"/>
          <w:szCs w:val="22"/>
        </w:rPr>
      </w:pPr>
    </w:p>
    <w:p w:rsidR="001E7E97" w:rsidRPr="00717EBA" w:rsidRDefault="001E7E97" w:rsidP="00DF5FFC">
      <w:pPr>
        <w:pStyle w:val="NoSpacing"/>
        <w:rPr>
          <w:rFonts w:ascii="Calibri" w:hAnsi="Calibri"/>
          <w:sz w:val="22"/>
          <w:szCs w:val="22"/>
        </w:rPr>
      </w:pPr>
      <w:r w:rsidRPr="00717EBA">
        <w:rPr>
          <w:rFonts w:ascii="Calibri" w:eastAsiaTheme="minorEastAsia" w:hAnsi="Calibri"/>
          <w:sz w:val="22"/>
          <w:szCs w:val="22"/>
        </w:rPr>
        <w:t>The legal definition of sexual assault differs among Peace Corps countries.  However, Peace Corps asks these questions to help the agency classify crimes of a sexual nature</w:t>
      </w:r>
    </w:p>
    <w:p w:rsidR="001E7E97" w:rsidRPr="00717EBA" w:rsidRDefault="001E7E97" w:rsidP="00DF5FFC">
      <w:pPr>
        <w:pStyle w:val="NoSpacing"/>
        <w:rPr>
          <w:rFonts w:ascii="Calibri" w:hAnsi="Calibri"/>
          <w:sz w:val="22"/>
          <w:szCs w:val="22"/>
        </w:rPr>
      </w:pPr>
    </w:p>
    <w:p w:rsidR="001E7E97" w:rsidRPr="00717EBA" w:rsidRDefault="001E7E97" w:rsidP="00DF5FFC">
      <w:pPr>
        <w:pStyle w:val="NoSpacing"/>
        <w:rPr>
          <w:rFonts w:ascii="Calibri" w:hAnsi="Calibri"/>
          <w:b/>
          <w:sz w:val="22"/>
          <w:szCs w:val="22"/>
        </w:rPr>
      </w:pPr>
      <w:r w:rsidRPr="00717EBA">
        <w:rPr>
          <w:rFonts w:ascii="Calibri" w:hAnsi="Calibri"/>
          <w:b/>
          <w:sz w:val="22"/>
          <w:szCs w:val="22"/>
        </w:rPr>
        <w:t>Sexual Assault</w:t>
      </w:r>
      <w:r w:rsidR="00DF5FFC" w:rsidRPr="00717EBA">
        <w:rPr>
          <w:rFonts w:ascii="Calibri" w:hAnsi="Calibri"/>
          <w:b/>
          <w:sz w:val="22"/>
          <w:szCs w:val="22"/>
        </w:rPr>
        <w:t>:</w:t>
      </w:r>
    </w:p>
    <w:p w:rsidR="00843275" w:rsidRPr="00717EBA" w:rsidRDefault="00843275" w:rsidP="00DF5FFC">
      <w:pPr>
        <w:pStyle w:val="NoSpacing"/>
        <w:rPr>
          <w:rFonts w:ascii="Calibri" w:hAnsi="Calibri"/>
          <w:sz w:val="22"/>
          <w:szCs w:val="22"/>
        </w:rPr>
      </w:pPr>
      <w:r w:rsidRPr="00717EBA">
        <w:rPr>
          <w:rFonts w:ascii="Calibri" w:eastAsiaTheme="minorEastAsia" w:hAnsi="Calibri"/>
          <w:sz w:val="22"/>
          <w:szCs w:val="22"/>
        </w:rPr>
        <w:t>Was there unwanted kissing on the mouth or touching of the Volunteer's genitalia, anus, groin, breast, inner thigh or buttocks?  Were any of these acts attempted?</w:t>
      </w:r>
    </w:p>
    <w:p w:rsidR="001E7E97" w:rsidRPr="00717EBA" w:rsidRDefault="001E7E97" w:rsidP="00DF5FFC">
      <w:pPr>
        <w:pStyle w:val="NoSpacing"/>
        <w:rPr>
          <w:rFonts w:ascii="Calibri" w:hAnsi="Calibri"/>
          <w:b/>
          <w:sz w:val="22"/>
          <w:szCs w:val="22"/>
        </w:rPr>
      </w:pPr>
      <w:r w:rsidRPr="00717EBA">
        <w:rPr>
          <w:rFonts w:ascii="Calibri" w:hAnsi="Calibri"/>
          <w:b/>
          <w:sz w:val="22"/>
          <w:szCs w:val="22"/>
        </w:rPr>
        <w:t>Aggravated Sexual Assault</w:t>
      </w:r>
      <w:r w:rsidR="00DF5FFC" w:rsidRPr="00717EBA">
        <w:rPr>
          <w:rFonts w:ascii="Calibri" w:hAnsi="Calibri"/>
          <w:b/>
          <w:sz w:val="22"/>
          <w:szCs w:val="22"/>
        </w:rPr>
        <w:t>:</w:t>
      </w:r>
    </w:p>
    <w:p w:rsidR="00843275" w:rsidRPr="00717EBA" w:rsidRDefault="00843275" w:rsidP="00DF5FFC">
      <w:pPr>
        <w:pStyle w:val="NoSpacing"/>
        <w:rPr>
          <w:rFonts w:ascii="Calibri" w:hAnsi="Calibri"/>
          <w:sz w:val="22"/>
          <w:szCs w:val="22"/>
        </w:rPr>
      </w:pPr>
      <w:r w:rsidRPr="00717EBA">
        <w:rPr>
          <w:rFonts w:ascii="Calibri" w:eastAsiaTheme="minorEastAsia" w:hAnsi="Calibri"/>
          <w:sz w:val="22"/>
          <w:szCs w:val="22"/>
        </w:rPr>
        <w:t>Was there contact with the Volunteer’s genitalia, an</w:t>
      </w:r>
      <w:r w:rsidR="001E7E97" w:rsidRPr="00717EBA">
        <w:rPr>
          <w:rFonts w:ascii="Calibri" w:hAnsi="Calibri"/>
          <w:sz w:val="22"/>
          <w:szCs w:val="22"/>
        </w:rPr>
        <w:t xml:space="preserve">us, groin, breast, inner thigh, </w:t>
      </w:r>
      <w:r w:rsidRPr="00717EBA">
        <w:rPr>
          <w:rFonts w:ascii="Calibri" w:eastAsiaTheme="minorEastAsia" w:hAnsi="Calibri"/>
          <w:sz w:val="22"/>
          <w:szCs w:val="22"/>
        </w:rPr>
        <w:t>or buttocks, or disrobing, or kissing AND any of the following: use of or threat of use of a weapon; or the use or threat of use of force or intimidation; or the Volunteer was incapable of giving consent?  Were any of these acts attempted?</w:t>
      </w:r>
    </w:p>
    <w:p w:rsidR="001E7E97" w:rsidRPr="00717EBA" w:rsidRDefault="001E7E97" w:rsidP="00DF5FFC">
      <w:pPr>
        <w:pStyle w:val="NoSpacing"/>
        <w:rPr>
          <w:rFonts w:ascii="Calibri" w:hAnsi="Calibri"/>
          <w:b/>
          <w:sz w:val="22"/>
          <w:szCs w:val="22"/>
        </w:rPr>
      </w:pPr>
      <w:r w:rsidRPr="00717EBA">
        <w:rPr>
          <w:rFonts w:ascii="Calibri" w:hAnsi="Calibri"/>
          <w:b/>
          <w:sz w:val="22"/>
          <w:szCs w:val="22"/>
        </w:rPr>
        <w:t>Rape</w:t>
      </w:r>
      <w:r w:rsidR="00DF5FFC" w:rsidRPr="00717EBA">
        <w:rPr>
          <w:rFonts w:ascii="Calibri" w:hAnsi="Calibri"/>
          <w:b/>
          <w:sz w:val="22"/>
          <w:szCs w:val="22"/>
        </w:rPr>
        <w:t>:</w:t>
      </w:r>
    </w:p>
    <w:p w:rsidR="00843275" w:rsidRPr="00717EBA" w:rsidRDefault="00843275" w:rsidP="00DF5FFC">
      <w:pPr>
        <w:pStyle w:val="NoSpacing"/>
        <w:rPr>
          <w:rFonts w:ascii="Calibri" w:hAnsi="Calibri"/>
          <w:sz w:val="22"/>
          <w:szCs w:val="22"/>
        </w:rPr>
      </w:pPr>
      <w:r w:rsidRPr="00717EBA">
        <w:rPr>
          <w:rFonts w:ascii="Calibri" w:eastAsiaTheme="minorEastAsia" w:hAnsi="Calibri"/>
          <w:sz w:val="22"/>
          <w:szCs w:val="22"/>
        </w:rPr>
        <w:t xml:space="preserve">Was the vagina, anus or mouth penetrated against the will of the Volunteer?  Was the Volunteer forced to perform oral sex on another person or penetrate another person against his/her will? </w:t>
      </w:r>
    </w:p>
    <w:p w:rsidR="001E7E97" w:rsidRPr="00717EBA" w:rsidRDefault="001E7E97" w:rsidP="001E7E97">
      <w:pPr>
        <w:pStyle w:val="NoSpacing"/>
        <w:rPr>
          <w:rFonts w:ascii="Calibri" w:hAnsi="Calibri"/>
          <w:sz w:val="22"/>
          <w:szCs w:val="22"/>
        </w:rPr>
      </w:pPr>
    </w:p>
    <w:p w:rsidR="001E7E97" w:rsidRPr="00717EBA" w:rsidRDefault="001E7E97" w:rsidP="001E7E97">
      <w:pPr>
        <w:pStyle w:val="NoSpacing"/>
        <w:rPr>
          <w:rFonts w:ascii="Calibri" w:hAnsi="Calibri"/>
          <w:b/>
          <w:sz w:val="22"/>
          <w:szCs w:val="22"/>
        </w:rPr>
      </w:pPr>
      <w:r w:rsidRPr="00717EBA">
        <w:rPr>
          <w:rFonts w:ascii="Calibri" w:hAnsi="Calibri"/>
          <w:b/>
          <w:sz w:val="22"/>
          <w:szCs w:val="22"/>
        </w:rPr>
        <w:t>Sexual Assault</w:t>
      </w:r>
    </w:p>
    <w:p w:rsidR="001E7E97" w:rsidRPr="00717EBA" w:rsidRDefault="008348F5" w:rsidP="001E7E97">
      <w:pPr>
        <w:pStyle w:val="NoSpacing"/>
        <w:rPr>
          <w:rFonts w:ascii="Calibri" w:hAnsi="Calibri"/>
          <w:sz w:val="22"/>
          <w:szCs w:val="22"/>
        </w:rPr>
      </w:pPr>
      <w:r w:rsidRPr="00717EBA">
        <w:rPr>
          <w:rFonts w:ascii="Calibri" w:hAnsi="Calibri"/>
          <w:sz w:val="22"/>
          <w:szCs w:val="22"/>
        </w:rPr>
        <w:t>If it is not consensual, then it is a crime.</w:t>
      </w:r>
      <w:r>
        <w:rPr>
          <w:rFonts w:ascii="Calibri" w:hAnsi="Calibri"/>
          <w:sz w:val="22"/>
          <w:szCs w:val="22"/>
        </w:rPr>
        <w:t xml:space="preserve">  C</w:t>
      </w:r>
      <w:r w:rsidRPr="00717EBA">
        <w:rPr>
          <w:rFonts w:ascii="Calibri" w:hAnsi="Calibri"/>
          <w:sz w:val="22"/>
          <w:szCs w:val="22"/>
        </w:rPr>
        <w:t>onsensual means that both people are old enough to consent, have the capacity to consent, a</w:t>
      </w:r>
      <w:r>
        <w:rPr>
          <w:rFonts w:ascii="Calibri" w:hAnsi="Calibri"/>
          <w:sz w:val="22"/>
          <w:szCs w:val="22"/>
        </w:rPr>
        <w:t>nd agreed to the sexual contact</w:t>
      </w:r>
      <w:r w:rsidRPr="00717EBA">
        <w:rPr>
          <w:rFonts w:ascii="Calibri" w:hAnsi="Calibri"/>
          <w:sz w:val="22"/>
          <w:szCs w:val="22"/>
        </w:rPr>
        <w:t>.</w:t>
      </w:r>
      <w:r>
        <w:rPr>
          <w:rFonts w:ascii="Calibri" w:hAnsi="Calibri"/>
          <w:sz w:val="22"/>
          <w:szCs w:val="22"/>
        </w:rPr>
        <w:t xml:space="preserve"> </w:t>
      </w:r>
      <w:r w:rsidRPr="00717EBA">
        <w:rPr>
          <w:rFonts w:ascii="Calibri" w:hAnsi="Calibri"/>
          <w:sz w:val="22"/>
          <w:szCs w:val="22"/>
        </w:rPr>
        <w:t xml:space="preserve"> </w:t>
      </w:r>
      <w:r w:rsidR="001E7E97" w:rsidRPr="00717EBA">
        <w:rPr>
          <w:rFonts w:ascii="Calibri" w:hAnsi="Calibri"/>
          <w:sz w:val="22"/>
          <w:szCs w:val="22"/>
        </w:rPr>
        <w:t xml:space="preserve">There are two main considerations to help Volunteers judge whether or </w:t>
      </w:r>
      <w:r>
        <w:rPr>
          <w:rFonts w:ascii="Calibri" w:hAnsi="Calibri"/>
          <w:sz w:val="22"/>
          <w:szCs w:val="22"/>
        </w:rPr>
        <w:t xml:space="preserve">not a sexual act is consensual.  </w:t>
      </w:r>
    </w:p>
    <w:p w:rsidR="001E7E97" w:rsidRPr="00717EBA" w:rsidRDefault="001E7E97" w:rsidP="000F0B39">
      <w:pPr>
        <w:pStyle w:val="NoSpacing"/>
        <w:numPr>
          <w:ilvl w:val="0"/>
          <w:numId w:val="6"/>
        </w:numPr>
        <w:rPr>
          <w:rFonts w:ascii="Calibri" w:hAnsi="Calibri"/>
          <w:sz w:val="22"/>
          <w:szCs w:val="22"/>
        </w:rPr>
      </w:pPr>
      <w:r w:rsidRPr="00717EBA">
        <w:rPr>
          <w:rFonts w:ascii="Calibri" w:hAnsi="Calibri"/>
          <w:sz w:val="22"/>
          <w:szCs w:val="22"/>
        </w:rPr>
        <w:t>Did both people have the physical, mental, and legal capacity to consent?  Those with diminished capacity – for example, some people with disabilities, some elderly people and people who have been drugged or are unconscious – may not have the ability to consent to have sex.</w:t>
      </w:r>
    </w:p>
    <w:p w:rsidR="001E7E97" w:rsidRPr="00717EBA" w:rsidRDefault="001E7E97" w:rsidP="000F0B39">
      <w:pPr>
        <w:pStyle w:val="NoSpacing"/>
        <w:numPr>
          <w:ilvl w:val="0"/>
          <w:numId w:val="6"/>
        </w:numPr>
        <w:rPr>
          <w:rFonts w:ascii="Calibri" w:hAnsi="Calibri"/>
          <w:sz w:val="22"/>
          <w:szCs w:val="22"/>
        </w:rPr>
      </w:pPr>
      <w:r w:rsidRPr="00717EBA">
        <w:rPr>
          <w:rFonts w:ascii="Calibri" w:hAnsi="Calibri"/>
          <w:bCs/>
          <w:sz w:val="22"/>
          <w:szCs w:val="22"/>
        </w:rPr>
        <w:t xml:space="preserve">Did both participants agree to take part? </w:t>
      </w:r>
      <w:r w:rsidRPr="00717EBA">
        <w:rPr>
          <w:rFonts w:ascii="Calibri" w:hAnsi="Calibri"/>
          <w:sz w:val="22"/>
          <w:szCs w:val="22"/>
        </w:rPr>
        <w:t>Did someone use physical force to make you have sexual contact with him/her? Has someone threatened you or coerced you to make you have intercourse with them?  If so, it is sexual assault.</w:t>
      </w:r>
    </w:p>
    <w:p w:rsidR="00DF5FFC" w:rsidRPr="00717EBA" w:rsidRDefault="00DF5FFC" w:rsidP="00DF5FFC">
      <w:pPr>
        <w:pStyle w:val="NoSpacing"/>
        <w:rPr>
          <w:rStyle w:val="Directionstext"/>
          <w:rFonts w:ascii="Calibri" w:hAnsi="Calibri" w:cs="Times New Roman"/>
          <w:color w:val="auto"/>
          <w:sz w:val="22"/>
          <w:szCs w:val="22"/>
        </w:rPr>
      </w:pPr>
    </w:p>
    <w:p w:rsidR="001E7E97" w:rsidRPr="00717EBA" w:rsidRDefault="001E7E97" w:rsidP="001E7E97">
      <w:pPr>
        <w:pStyle w:val="NoSpacing"/>
        <w:rPr>
          <w:rStyle w:val="Directionstext"/>
          <w:rFonts w:ascii="Calibri" w:hAnsi="Calibri"/>
          <w:i/>
          <w:iCs/>
          <w:sz w:val="22"/>
          <w:szCs w:val="22"/>
        </w:rPr>
      </w:pPr>
    </w:p>
    <w:p w:rsidR="006F74C1" w:rsidRPr="00717EBA" w:rsidRDefault="006F74C1" w:rsidP="006F74C1">
      <w:pPr>
        <w:pStyle w:val="NoSpacing"/>
        <w:rPr>
          <w:rFonts w:ascii="Calibri" w:hAnsi="Calibri"/>
          <w:sz w:val="22"/>
          <w:szCs w:val="22"/>
        </w:rPr>
      </w:pPr>
      <w:r w:rsidRPr="00717EBA">
        <w:rPr>
          <w:rFonts w:ascii="Calibri" w:hAnsi="Calibri"/>
          <w:sz w:val="22"/>
          <w:szCs w:val="22"/>
        </w:rPr>
        <w:t>If someone does no</w:t>
      </w:r>
      <w:r w:rsidR="00A02B12">
        <w:rPr>
          <w:rFonts w:ascii="Calibri" w:hAnsi="Calibri"/>
          <w:sz w:val="22"/>
          <w:szCs w:val="22"/>
        </w:rPr>
        <w:t xml:space="preserve">t have the capacity to consent </w:t>
      </w:r>
      <w:r w:rsidRPr="00717EBA">
        <w:rPr>
          <w:rFonts w:ascii="Calibri" w:hAnsi="Calibri"/>
          <w:sz w:val="22"/>
          <w:szCs w:val="22"/>
        </w:rPr>
        <w:t>because they are too scared to say no, drunk or otherwise incapacitated, or one person does not want sexual contact</w:t>
      </w:r>
      <w:r w:rsidR="00A02B12">
        <w:rPr>
          <w:rFonts w:ascii="Calibri" w:hAnsi="Calibri"/>
          <w:sz w:val="22"/>
          <w:szCs w:val="22"/>
        </w:rPr>
        <w:t>,</w:t>
      </w:r>
      <w:r w:rsidRPr="00717EBA">
        <w:rPr>
          <w:rFonts w:ascii="Calibri" w:hAnsi="Calibri"/>
          <w:sz w:val="22"/>
          <w:szCs w:val="22"/>
        </w:rPr>
        <w:t xml:space="preserve"> then it is sexual assault.  This applies to rape or sexual assault of a Volunteer or Trainee by another Volunteer or Trainee.  If a Volunteer is drunk or otherwise incapacitated then it is not consensual sex. </w:t>
      </w:r>
    </w:p>
    <w:p w:rsidR="006F74C1" w:rsidRPr="00717EBA" w:rsidRDefault="006F74C1" w:rsidP="006F74C1">
      <w:pPr>
        <w:pStyle w:val="NoSpacing"/>
        <w:rPr>
          <w:rFonts w:ascii="Calibri" w:hAnsi="Calibri"/>
          <w:sz w:val="22"/>
          <w:szCs w:val="22"/>
        </w:rPr>
      </w:pPr>
    </w:p>
    <w:p w:rsidR="006F74C1" w:rsidRPr="00717EBA" w:rsidRDefault="006F74C1" w:rsidP="006F74C1">
      <w:pPr>
        <w:pStyle w:val="NoSpacing"/>
        <w:rPr>
          <w:rFonts w:ascii="Calibri" w:hAnsi="Calibri"/>
          <w:sz w:val="22"/>
          <w:szCs w:val="22"/>
        </w:rPr>
      </w:pPr>
      <w:r w:rsidRPr="00717EBA">
        <w:rPr>
          <w:rFonts w:ascii="Calibri" w:hAnsi="Calibri"/>
          <w:sz w:val="22"/>
          <w:szCs w:val="22"/>
        </w:rPr>
        <w:t xml:space="preserve">If you are not sure if you were sexually assaulted, or even if something made you uncomfortable, don’t be afraid to discuss the incident with your PCMO or someone else you trust for support.  </w:t>
      </w:r>
    </w:p>
    <w:p w:rsidR="006F74C1" w:rsidRPr="00717EBA" w:rsidRDefault="006F74C1" w:rsidP="006F74C1">
      <w:pPr>
        <w:pStyle w:val="NoSpacing"/>
        <w:rPr>
          <w:rFonts w:ascii="Calibri" w:hAnsi="Calibri"/>
          <w:sz w:val="22"/>
          <w:szCs w:val="22"/>
        </w:rPr>
      </w:pPr>
    </w:p>
    <w:p w:rsidR="001E7E97" w:rsidRPr="00717EBA" w:rsidRDefault="006F74C1" w:rsidP="001E7E97">
      <w:pPr>
        <w:pStyle w:val="NoSpacing"/>
        <w:rPr>
          <w:rFonts w:ascii="Calibri" w:hAnsi="Calibri"/>
          <w:sz w:val="22"/>
          <w:szCs w:val="22"/>
        </w:rPr>
      </w:pPr>
      <w:r w:rsidRPr="00717EBA">
        <w:rPr>
          <w:rFonts w:ascii="Calibri" w:hAnsi="Calibri"/>
          <w:sz w:val="22"/>
          <w:szCs w:val="22"/>
        </w:rPr>
        <w:t>Even if weeks, months, or years have passed, it is never too late to report an incident of sexual assault so you can receive support to aid your healing and recovery.</w:t>
      </w:r>
    </w:p>
    <w:p w:rsidR="006B4AF2" w:rsidRPr="00717EBA" w:rsidRDefault="006B4AF2" w:rsidP="006B4AF2">
      <w:pPr>
        <w:pStyle w:val="Subtitle"/>
        <w:rPr>
          <w:rFonts w:ascii="Calibri" w:hAnsi="Calibri"/>
          <w:sz w:val="22"/>
          <w:szCs w:val="22"/>
        </w:rPr>
      </w:pPr>
    </w:p>
    <w:p w:rsidR="00717EBA" w:rsidRPr="00717EBA" w:rsidRDefault="00717EBA">
      <w:pPr>
        <w:rPr>
          <w:rFonts w:ascii="Calibri" w:eastAsiaTheme="majorEastAsia" w:hAnsi="Calibri" w:cstheme="majorBidi"/>
          <w:i/>
          <w:iCs/>
          <w:color w:val="4F81BD" w:themeColor="accent1"/>
          <w:spacing w:val="15"/>
          <w:sz w:val="22"/>
          <w:szCs w:val="22"/>
        </w:rPr>
      </w:pPr>
      <w:r w:rsidRPr="00717EBA">
        <w:rPr>
          <w:rFonts w:ascii="Calibri" w:hAnsi="Calibri"/>
          <w:sz w:val="22"/>
          <w:szCs w:val="22"/>
        </w:rPr>
        <w:br w:type="page"/>
      </w:r>
    </w:p>
    <w:p w:rsidR="000B0780" w:rsidRPr="00717EBA" w:rsidRDefault="001E7E97" w:rsidP="003174D9">
      <w:pPr>
        <w:pStyle w:val="Subtitle"/>
        <w:outlineLvl w:val="1"/>
        <w:rPr>
          <w:rFonts w:ascii="Calibri" w:hAnsi="Calibri"/>
          <w:sz w:val="22"/>
          <w:szCs w:val="22"/>
        </w:rPr>
      </w:pPr>
      <w:bookmarkStart w:id="34" w:name="_Toc427665781"/>
      <w:r w:rsidRPr="00717EBA">
        <w:rPr>
          <w:rFonts w:ascii="Calibri" w:hAnsi="Calibri"/>
          <w:sz w:val="22"/>
          <w:szCs w:val="22"/>
        </w:rPr>
        <w:lastRenderedPageBreak/>
        <w:t>Sexual Assault Common Questions</w:t>
      </w:r>
      <w:bookmarkEnd w:id="34"/>
    </w:p>
    <w:p w:rsidR="001E7E97" w:rsidRPr="00717EBA" w:rsidRDefault="001E7E97" w:rsidP="00DF5FFC">
      <w:pPr>
        <w:pStyle w:val="NoSpacing"/>
        <w:rPr>
          <w:rFonts w:ascii="Calibri" w:hAnsi="Calibri"/>
          <w:b/>
          <w:sz w:val="22"/>
          <w:szCs w:val="22"/>
        </w:rPr>
      </w:pPr>
      <w:r w:rsidRPr="00717EBA">
        <w:rPr>
          <w:rFonts w:ascii="Calibri" w:eastAsiaTheme="minorEastAsia" w:hAnsi="Calibri"/>
          <w:b/>
          <w:sz w:val="22"/>
          <w:szCs w:val="22"/>
        </w:rPr>
        <w:t>I didn’t physically resist – does that mean it wasn’t rape?</w:t>
      </w:r>
    </w:p>
    <w:p w:rsidR="001E7E97" w:rsidRPr="00717EBA" w:rsidRDefault="001E7E97" w:rsidP="00DF5FFC">
      <w:pPr>
        <w:pStyle w:val="NoSpacing"/>
        <w:rPr>
          <w:rFonts w:ascii="Calibri" w:hAnsi="Calibri"/>
          <w:sz w:val="22"/>
          <w:szCs w:val="22"/>
        </w:rPr>
      </w:pPr>
      <w:r w:rsidRPr="00717EBA">
        <w:rPr>
          <w:rFonts w:ascii="Calibri" w:eastAsiaTheme="minorEastAsia" w:hAnsi="Calibri"/>
          <w:sz w:val="22"/>
          <w:szCs w:val="22"/>
        </w:rPr>
        <w:t>People respond to an assault in many different ways. Just because you didn’t resist physically doesn’t mean it wasn’t rape – in fact, many victims experience the survival instinct to “freeze” and do not physically resist due to fear that their attacker might become more violent.  Lack of consent can be expressed (saying “no”) or can be implied through non-verbal cues and reactions by the non-consenting person.</w:t>
      </w:r>
    </w:p>
    <w:p w:rsidR="00DF5FFC" w:rsidRPr="00717EBA" w:rsidRDefault="00DF5FFC" w:rsidP="00DF5FFC">
      <w:pPr>
        <w:pStyle w:val="NoSpacing"/>
        <w:rPr>
          <w:rFonts w:ascii="Calibri" w:eastAsiaTheme="minorEastAsia" w:hAnsi="Calibri"/>
          <w:b/>
          <w:sz w:val="22"/>
          <w:szCs w:val="22"/>
        </w:rPr>
      </w:pPr>
    </w:p>
    <w:p w:rsidR="001E7E97" w:rsidRPr="00717EBA" w:rsidRDefault="001E7E97" w:rsidP="00DF5FFC">
      <w:pPr>
        <w:pStyle w:val="NoSpacing"/>
        <w:rPr>
          <w:rFonts w:ascii="Calibri" w:hAnsi="Calibri"/>
          <w:b/>
          <w:sz w:val="22"/>
          <w:szCs w:val="22"/>
        </w:rPr>
      </w:pPr>
      <w:r w:rsidRPr="00717EBA">
        <w:rPr>
          <w:rFonts w:ascii="Calibri" w:eastAsiaTheme="minorEastAsia" w:hAnsi="Calibri"/>
          <w:b/>
          <w:sz w:val="22"/>
          <w:szCs w:val="22"/>
        </w:rPr>
        <w:t>I used to date the person who assaulted me – does that mean it isn’t rape?</w:t>
      </w:r>
    </w:p>
    <w:p w:rsidR="001E7E97" w:rsidRPr="00717EBA" w:rsidRDefault="001E7E97" w:rsidP="00DF5FFC">
      <w:pPr>
        <w:pStyle w:val="NoSpacing"/>
        <w:rPr>
          <w:rFonts w:ascii="Calibri" w:hAnsi="Calibri"/>
          <w:sz w:val="22"/>
          <w:szCs w:val="22"/>
        </w:rPr>
      </w:pPr>
      <w:r w:rsidRPr="00717EBA">
        <w:rPr>
          <w:rFonts w:ascii="Calibri" w:eastAsiaTheme="minorEastAsia" w:hAnsi="Calibri"/>
          <w:sz w:val="22"/>
          <w:szCs w:val="22"/>
        </w:rPr>
        <w:t>Sexual assault can occur when the offender and the victim have a pre-existing relationship</w:t>
      </w:r>
      <w:r w:rsidR="008C4BA4">
        <w:rPr>
          <w:rFonts w:ascii="Calibri" w:eastAsiaTheme="minorEastAsia" w:hAnsi="Calibri"/>
          <w:sz w:val="22"/>
          <w:szCs w:val="22"/>
        </w:rPr>
        <w:t xml:space="preserve">, </w:t>
      </w:r>
      <w:r w:rsidRPr="00717EBA">
        <w:rPr>
          <w:rFonts w:ascii="Calibri" w:eastAsiaTheme="minorEastAsia" w:hAnsi="Calibri"/>
          <w:sz w:val="22"/>
          <w:szCs w:val="22"/>
        </w:rPr>
        <w:t xml:space="preserve">even </w:t>
      </w:r>
      <w:r w:rsidR="008C4BA4">
        <w:rPr>
          <w:rFonts w:ascii="Calibri" w:eastAsiaTheme="minorEastAsia" w:hAnsi="Calibri"/>
          <w:sz w:val="22"/>
          <w:szCs w:val="22"/>
        </w:rPr>
        <w:t>if</w:t>
      </w:r>
      <w:r w:rsidRPr="00717EBA">
        <w:rPr>
          <w:rFonts w:ascii="Calibri" w:eastAsiaTheme="minorEastAsia" w:hAnsi="Calibri"/>
          <w:sz w:val="22"/>
          <w:szCs w:val="22"/>
        </w:rPr>
        <w:t xml:space="preserve"> the offender is the victim’s spouse. It does not matter whether the other person </w:t>
      </w:r>
      <w:r w:rsidR="008C4BA4">
        <w:rPr>
          <w:rFonts w:ascii="Calibri" w:eastAsiaTheme="minorEastAsia" w:hAnsi="Calibri"/>
          <w:sz w:val="22"/>
          <w:szCs w:val="22"/>
        </w:rPr>
        <w:t>is a former romantic partner</w:t>
      </w:r>
      <w:r w:rsidRPr="00717EBA">
        <w:rPr>
          <w:rFonts w:ascii="Calibri" w:eastAsiaTheme="minorEastAsia" w:hAnsi="Calibri"/>
          <w:sz w:val="22"/>
          <w:szCs w:val="22"/>
        </w:rPr>
        <w:t xml:space="preserve"> or a complete stranger</w:t>
      </w:r>
      <w:r w:rsidR="008C4BA4">
        <w:rPr>
          <w:rFonts w:ascii="Calibri" w:eastAsiaTheme="minorEastAsia" w:hAnsi="Calibri"/>
          <w:sz w:val="22"/>
          <w:szCs w:val="22"/>
        </w:rPr>
        <w:t>. It</w:t>
      </w:r>
      <w:r w:rsidRPr="00717EBA">
        <w:rPr>
          <w:rFonts w:ascii="Calibri" w:eastAsiaTheme="minorEastAsia" w:hAnsi="Calibri"/>
          <w:sz w:val="22"/>
          <w:szCs w:val="22"/>
        </w:rPr>
        <w:t xml:space="preserve"> also doesn’t matter if you ever had sex in the past. If it is nonconsensual this time, it is rape.</w:t>
      </w:r>
    </w:p>
    <w:p w:rsidR="00DF5FFC" w:rsidRPr="00717EBA" w:rsidRDefault="00DF5FFC" w:rsidP="00DF5FFC">
      <w:pPr>
        <w:pStyle w:val="NoSpacing"/>
        <w:rPr>
          <w:rFonts w:ascii="Calibri" w:eastAsiaTheme="minorEastAsia" w:hAnsi="Calibri"/>
          <w:b/>
          <w:sz w:val="22"/>
          <w:szCs w:val="22"/>
        </w:rPr>
      </w:pPr>
    </w:p>
    <w:p w:rsidR="001E7E97" w:rsidRPr="00717EBA" w:rsidRDefault="001E7E97" w:rsidP="00DF5FFC">
      <w:pPr>
        <w:pStyle w:val="NoSpacing"/>
        <w:rPr>
          <w:rFonts w:ascii="Calibri" w:hAnsi="Calibri"/>
          <w:b/>
          <w:sz w:val="22"/>
          <w:szCs w:val="22"/>
        </w:rPr>
      </w:pPr>
      <w:r w:rsidRPr="00717EBA">
        <w:rPr>
          <w:rFonts w:ascii="Calibri" w:eastAsiaTheme="minorEastAsia" w:hAnsi="Calibri"/>
          <w:b/>
          <w:sz w:val="22"/>
          <w:szCs w:val="22"/>
        </w:rPr>
        <w:t>I was drunk or the other person was drunk – does that mean it isn’t rape?</w:t>
      </w:r>
    </w:p>
    <w:p w:rsidR="001E7E97" w:rsidRPr="00717EBA" w:rsidRDefault="001E7E97" w:rsidP="00DF5FFC">
      <w:pPr>
        <w:pStyle w:val="NoSpacing"/>
        <w:rPr>
          <w:rFonts w:ascii="Calibri" w:hAnsi="Calibri"/>
          <w:sz w:val="22"/>
          <w:szCs w:val="22"/>
        </w:rPr>
      </w:pPr>
      <w:r w:rsidRPr="00717EBA">
        <w:rPr>
          <w:rFonts w:ascii="Calibri" w:eastAsiaTheme="minorEastAsia" w:hAnsi="Calibri"/>
          <w:sz w:val="22"/>
          <w:szCs w:val="22"/>
        </w:rPr>
        <w:t xml:space="preserve">Alcohol and drugs are not an excuse. The key question is still: did you consent or not? Regardless of whether you were drunk or sober, if the sex is nonconsensual, it is rape. However, because each country has different definitions of “nonconsensual,” please contact your PCMO or SSM if you have questions about your specific host country definitions and laws. Peace Corps believes that if you were so intoxicated or drugged that you passed out and/or were unable to consent, it was rape. Both people must be conscious and willing participants.  </w:t>
      </w:r>
    </w:p>
    <w:p w:rsidR="00DF5FFC" w:rsidRPr="00717EBA" w:rsidRDefault="00DF5FFC" w:rsidP="00DF5FFC">
      <w:pPr>
        <w:pStyle w:val="NoSpacing"/>
        <w:rPr>
          <w:rFonts w:ascii="Calibri" w:eastAsiaTheme="minorEastAsia" w:hAnsi="Calibri"/>
          <w:b/>
          <w:sz w:val="22"/>
          <w:szCs w:val="22"/>
        </w:rPr>
      </w:pPr>
    </w:p>
    <w:p w:rsidR="001E7E97" w:rsidRPr="00717EBA" w:rsidRDefault="001E7E97" w:rsidP="00DF5FFC">
      <w:pPr>
        <w:pStyle w:val="NoSpacing"/>
        <w:rPr>
          <w:rFonts w:ascii="Calibri" w:hAnsi="Calibri"/>
          <w:b/>
          <w:sz w:val="22"/>
          <w:szCs w:val="22"/>
        </w:rPr>
      </w:pPr>
      <w:r w:rsidRPr="00717EBA">
        <w:rPr>
          <w:rFonts w:ascii="Calibri" w:eastAsiaTheme="minorEastAsia" w:hAnsi="Calibri"/>
          <w:b/>
          <w:sz w:val="22"/>
          <w:szCs w:val="22"/>
        </w:rPr>
        <w:t>I thought “no,” but didn’t say it – is it still rape?</w:t>
      </w:r>
    </w:p>
    <w:p w:rsidR="001E7E97" w:rsidRPr="00717EBA" w:rsidRDefault="001E7E97" w:rsidP="00DF5FFC">
      <w:pPr>
        <w:pStyle w:val="NoSpacing"/>
        <w:rPr>
          <w:rFonts w:ascii="Calibri" w:hAnsi="Calibri"/>
          <w:sz w:val="22"/>
          <w:szCs w:val="22"/>
        </w:rPr>
      </w:pPr>
      <w:r w:rsidRPr="00717EBA">
        <w:rPr>
          <w:rFonts w:ascii="Calibri" w:eastAsiaTheme="minorEastAsia" w:hAnsi="Calibri"/>
          <w:sz w:val="22"/>
          <w:szCs w:val="22"/>
        </w:rPr>
        <w:t>It depends on the circumstances. If you didn’t say no because you were legitimately scared for your life or safety, then it may be a sexual assault. In some cases it may be unsafe to resist, physically or verbally — for example, when someone has a knife or gun to your head, or threatens you, a fellow PCV</w:t>
      </w:r>
      <w:r w:rsidR="008C4BA4">
        <w:rPr>
          <w:rFonts w:ascii="Calibri" w:eastAsiaTheme="minorEastAsia" w:hAnsi="Calibri"/>
          <w:sz w:val="22"/>
          <w:szCs w:val="22"/>
        </w:rPr>
        <w:t>,</w:t>
      </w:r>
      <w:r w:rsidRPr="00717EBA">
        <w:rPr>
          <w:rFonts w:ascii="Calibri" w:eastAsiaTheme="minorEastAsia" w:hAnsi="Calibri"/>
          <w:sz w:val="22"/>
          <w:szCs w:val="22"/>
        </w:rPr>
        <w:t xml:space="preserve"> or community member if you say anything.</w:t>
      </w:r>
    </w:p>
    <w:p w:rsidR="00DF5FFC" w:rsidRPr="00717EBA" w:rsidRDefault="00DF5FFC" w:rsidP="00DF5FFC">
      <w:pPr>
        <w:pStyle w:val="NoSpacing"/>
        <w:rPr>
          <w:rFonts w:ascii="Calibri" w:eastAsiaTheme="minorEastAsia" w:hAnsi="Calibri"/>
          <w:b/>
          <w:sz w:val="22"/>
          <w:szCs w:val="22"/>
        </w:rPr>
      </w:pPr>
    </w:p>
    <w:p w:rsidR="001E7E97" w:rsidRPr="00717EBA" w:rsidRDefault="001E7E97" w:rsidP="00DF5FFC">
      <w:pPr>
        <w:pStyle w:val="NoSpacing"/>
        <w:rPr>
          <w:rFonts w:ascii="Calibri" w:hAnsi="Calibri"/>
          <w:b/>
          <w:sz w:val="22"/>
          <w:szCs w:val="22"/>
        </w:rPr>
      </w:pPr>
      <w:r w:rsidRPr="00717EBA">
        <w:rPr>
          <w:rFonts w:ascii="Calibri" w:eastAsiaTheme="minorEastAsia" w:hAnsi="Calibri"/>
          <w:b/>
          <w:sz w:val="22"/>
          <w:szCs w:val="22"/>
        </w:rPr>
        <w:t>I became sexually aroused even though I did not consent – is it still rape?</w:t>
      </w:r>
    </w:p>
    <w:p w:rsidR="001E7E97" w:rsidRPr="00717EBA" w:rsidRDefault="001E7E97" w:rsidP="00DF5FFC">
      <w:pPr>
        <w:pStyle w:val="NoSpacing"/>
        <w:rPr>
          <w:rFonts w:ascii="Calibri" w:hAnsi="Calibri"/>
          <w:sz w:val="22"/>
          <w:szCs w:val="22"/>
        </w:rPr>
      </w:pPr>
      <w:r w:rsidRPr="00717EBA">
        <w:rPr>
          <w:rFonts w:ascii="Calibri" w:eastAsiaTheme="minorEastAsia" w:hAnsi="Calibri"/>
          <w:sz w:val="22"/>
          <w:szCs w:val="22"/>
        </w:rPr>
        <w:t xml:space="preserve">Sexual arousal and/or orgasm during rape is extremely common, yet rarely talked about. It is biological. Sexual arousal works from the same autonomic, reflex-driven system associated with heart rate, digestion, and perspiration.  Sexual organs do not think, they are </w:t>
      </w:r>
      <w:r w:rsidRPr="00717EBA">
        <w:rPr>
          <w:rFonts w:ascii="Calibri" w:eastAsiaTheme="minorEastAsia" w:hAnsi="Calibri"/>
          <w:sz w:val="22"/>
          <w:szCs w:val="22"/>
        </w:rPr>
        <w:lastRenderedPageBreak/>
        <w:t xml:space="preserve">designed to respond to stimulation. Sexual arousal or orgasm during rape does not mean it felt good. It does not mean you enjoyed it. It does not mean you asked for it. It does not mean you consented. Becoming sexually aroused does not </w:t>
      </w:r>
      <w:r w:rsidR="008C4BA4">
        <w:rPr>
          <w:rFonts w:ascii="Calibri" w:eastAsiaTheme="minorEastAsia" w:hAnsi="Calibri"/>
          <w:sz w:val="22"/>
          <w:szCs w:val="22"/>
        </w:rPr>
        <w:t>equal</w:t>
      </w:r>
      <w:r w:rsidRPr="00717EBA">
        <w:rPr>
          <w:rFonts w:ascii="Calibri" w:eastAsiaTheme="minorEastAsia" w:hAnsi="Calibri"/>
          <w:sz w:val="22"/>
          <w:szCs w:val="22"/>
        </w:rPr>
        <w:t xml:space="preserve"> consent. </w:t>
      </w:r>
    </w:p>
    <w:p w:rsidR="006B4AF2" w:rsidRPr="00717EBA" w:rsidRDefault="006B4AF2" w:rsidP="006B4AF2">
      <w:pPr>
        <w:pStyle w:val="Subtitle"/>
        <w:rPr>
          <w:rFonts w:ascii="Calibri" w:hAnsi="Calibri"/>
          <w:sz w:val="22"/>
          <w:szCs w:val="22"/>
        </w:rPr>
      </w:pPr>
    </w:p>
    <w:p w:rsidR="00717EBA" w:rsidRPr="00717EBA" w:rsidRDefault="00717EBA">
      <w:pPr>
        <w:rPr>
          <w:rFonts w:ascii="Calibri" w:eastAsiaTheme="majorEastAsia" w:hAnsi="Calibri" w:cstheme="majorBidi"/>
          <w:i/>
          <w:iCs/>
          <w:color w:val="4F81BD" w:themeColor="accent1"/>
          <w:spacing w:val="15"/>
          <w:sz w:val="22"/>
          <w:szCs w:val="22"/>
        </w:rPr>
      </w:pPr>
      <w:r w:rsidRPr="00717EBA">
        <w:rPr>
          <w:rFonts w:ascii="Calibri" w:hAnsi="Calibri"/>
          <w:sz w:val="22"/>
          <w:szCs w:val="22"/>
        </w:rPr>
        <w:br w:type="page"/>
      </w:r>
    </w:p>
    <w:p w:rsidR="001E7E97" w:rsidRPr="00717EBA" w:rsidRDefault="001E7E97" w:rsidP="003174D9">
      <w:pPr>
        <w:pStyle w:val="Subtitle"/>
        <w:outlineLvl w:val="1"/>
        <w:rPr>
          <w:rFonts w:ascii="Calibri" w:hAnsi="Calibri"/>
          <w:sz w:val="22"/>
          <w:szCs w:val="22"/>
        </w:rPr>
      </w:pPr>
      <w:bookmarkStart w:id="35" w:name="_Toc427665782"/>
      <w:r w:rsidRPr="00717EBA">
        <w:rPr>
          <w:rFonts w:ascii="Calibri" w:hAnsi="Calibri"/>
          <w:sz w:val="22"/>
          <w:szCs w:val="22"/>
        </w:rPr>
        <w:lastRenderedPageBreak/>
        <w:t>Impact of Sexual Assault</w:t>
      </w:r>
      <w:bookmarkEnd w:id="35"/>
    </w:p>
    <w:p w:rsidR="002F2F8B" w:rsidRDefault="002F2F8B" w:rsidP="006F74C1">
      <w:pPr>
        <w:pStyle w:val="NoSpacing"/>
        <w:rPr>
          <w:rFonts w:ascii="Calibri" w:hAnsi="Calibri"/>
          <w:sz w:val="22"/>
          <w:szCs w:val="22"/>
        </w:rPr>
        <w:sectPr w:rsidR="002F2F8B" w:rsidSect="00F46CAA">
          <w:type w:val="continuous"/>
          <w:pgSz w:w="12240" w:h="15840"/>
          <w:pgMar w:top="720" w:right="720" w:bottom="720" w:left="720" w:header="720" w:footer="720" w:gutter="0"/>
          <w:cols w:num="2" w:space="720"/>
          <w:docGrid w:linePitch="360"/>
        </w:sectPr>
      </w:pPr>
    </w:p>
    <w:p w:rsidR="00EC6DF2" w:rsidRPr="00717EBA" w:rsidRDefault="006F74C1" w:rsidP="00EC6DF2">
      <w:pPr>
        <w:pStyle w:val="NoSpacing"/>
        <w:rPr>
          <w:rFonts w:ascii="Calibri" w:hAnsi="Calibri"/>
          <w:sz w:val="22"/>
          <w:szCs w:val="22"/>
        </w:rPr>
      </w:pPr>
      <w:r w:rsidRPr="00717EBA">
        <w:rPr>
          <w:rFonts w:ascii="Calibri" w:hAnsi="Calibri"/>
          <w:sz w:val="22"/>
          <w:szCs w:val="22"/>
        </w:rPr>
        <w:lastRenderedPageBreak/>
        <w:t xml:space="preserve">Sexual assault can have many effects on the victim – and it </w:t>
      </w:r>
      <w:r w:rsidR="008C4BA4">
        <w:rPr>
          <w:rFonts w:ascii="Calibri" w:hAnsi="Calibri"/>
          <w:sz w:val="22"/>
          <w:szCs w:val="22"/>
        </w:rPr>
        <w:t>affects each person</w:t>
      </w:r>
      <w:r w:rsidRPr="00717EBA">
        <w:rPr>
          <w:rFonts w:ascii="Calibri" w:hAnsi="Calibri"/>
          <w:sz w:val="22"/>
          <w:szCs w:val="22"/>
        </w:rPr>
        <w:t xml:space="preserve"> differently. </w:t>
      </w:r>
    </w:p>
    <w:p w:rsidR="00E32AA0" w:rsidRPr="008348F5" w:rsidRDefault="00E32AA0" w:rsidP="00E32AA0">
      <w:pPr>
        <w:pStyle w:val="NoSpacing"/>
        <w:rPr>
          <w:rFonts w:ascii="Calibri" w:hAnsi="Calibri"/>
          <w:sz w:val="22"/>
          <w:szCs w:val="22"/>
        </w:rPr>
        <w:sectPr w:rsidR="00E32AA0" w:rsidRPr="008348F5" w:rsidSect="00F46CAA">
          <w:type w:val="continuous"/>
          <w:pgSz w:w="12240" w:h="15840"/>
          <w:pgMar w:top="720" w:right="720" w:bottom="720" w:left="720" w:header="720" w:footer="720" w:gutter="0"/>
          <w:cols w:num="2" w:space="720"/>
          <w:docGrid w:linePitch="360"/>
        </w:sectPr>
      </w:pPr>
    </w:p>
    <w:p w:rsidR="00717EBA" w:rsidRPr="00717EBA" w:rsidRDefault="00717EBA" w:rsidP="00E32AA0">
      <w:pPr>
        <w:pStyle w:val="NoSpacing"/>
        <w:rPr>
          <w:rFonts w:ascii="Calibri" w:hAnsi="Calibri"/>
          <w:b/>
          <w:sz w:val="22"/>
          <w:szCs w:val="22"/>
        </w:rPr>
      </w:pPr>
    </w:p>
    <w:p w:rsidR="00E32AA0" w:rsidRPr="00717EBA" w:rsidRDefault="00E32AA0" w:rsidP="00E32AA0">
      <w:pPr>
        <w:pStyle w:val="NoSpacing"/>
        <w:rPr>
          <w:rFonts w:ascii="Calibri" w:hAnsi="Calibri"/>
          <w:b/>
          <w:sz w:val="22"/>
          <w:szCs w:val="22"/>
        </w:rPr>
      </w:pPr>
      <w:r w:rsidRPr="00717EBA">
        <w:rPr>
          <w:rFonts w:ascii="Calibri" w:hAnsi="Calibri"/>
          <w:b/>
          <w:sz w:val="22"/>
          <w:szCs w:val="22"/>
        </w:rPr>
        <w:t xml:space="preserve">Physical/Physiological: </w:t>
      </w:r>
    </w:p>
    <w:p w:rsidR="00E32AA0" w:rsidRPr="00717EBA" w:rsidRDefault="00E32AA0" w:rsidP="000E0886">
      <w:pPr>
        <w:pStyle w:val="NoSpacing"/>
        <w:numPr>
          <w:ilvl w:val="0"/>
          <w:numId w:val="37"/>
        </w:numPr>
        <w:rPr>
          <w:rFonts w:ascii="Calibri" w:hAnsi="Calibri"/>
          <w:sz w:val="22"/>
          <w:szCs w:val="22"/>
        </w:rPr>
      </w:pPr>
      <w:r w:rsidRPr="00717EBA">
        <w:rPr>
          <w:rFonts w:ascii="Calibri" w:hAnsi="Calibri"/>
          <w:sz w:val="22"/>
          <w:szCs w:val="22"/>
        </w:rPr>
        <w:t xml:space="preserve">Physical injury from the assault itself </w:t>
      </w:r>
    </w:p>
    <w:p w:rsidR="00E32AA0" w:rsidRPr="00717EBA" w:rsidRDefault="00E32AA0" w:rsidP="000E0886">
      <w:pPr>
        <w:pStyle w:val="NoSpacing"/>
        <w:numPr>
          <w:ilvl w:val="0"/>
          <w:numId w:val="37"/>
        </w:numPr>
        <w:rPr>
          <w:rFonts w:ascii="Calibri" w:hAnsi="Calibri"/>
          <w:sz w:val="22"/>
          <w:szCs w:val="22"/>
        </w:rPr>
      </w:pPr>
      <w:r w:rsidRPr="00717EBA">
        <w:rPr>
          <w:rFonts w:ascii="Calibri" w:hAnsi="Calibri"/>
          <w:sz w:val="22"/>
          <w:szCs w:val="22"/>
        </w:rPr>
        <w:t>Pregnancy</w:t>
      </w:r>
    </w:p>
    <w:p w:rsidR="00E32AA0" w:rsidRPr="008348F5" w:rsidRDefault="00E32AA0" w:rsidP="00E32AA0">
      <w:pPr>
        <w:pStyle w:val="NoSpacing"/>
        <w:numPr>
          <w:ilvl w:val="0"/>
          <w:numId w:val="37"/>
        </w:numPr>
        <w:rPr>
          <w:rFonts w:ascii="Calibri" w:hAnsi="Calibri"/>
          <w:sz w:val="22"/>
          <w:szCs w:val="22"/>
        </w:rPr>
      </w:pPr>
      <w:r w:rsidRPr="00717EBA">
        <w:rPr>
          <w:rFonts w:ascii="Calibri" w:hAnsi="Calibri"/>
          <w:sz w:val="22"/>
          <w:szCs w:val="22"/>
        </w:rPr>
        <w:t xml:space="preserve">Sexually Transmitted Infections </w:t>
      </w:r>
    </w:p>
    <w:p w:rsidR="00E32AA0" w:rsidRPr="00717EBA" w:rsidRDefault="00E32AA0" w:rsidP="000E0886">
      <w:pPr>
        <w:pStyle w:val="NoSpacing"/>
        <w:numPr>
          <w:ilvl w:val="0"/>
          <w:numId w:val="38"/>
        </w:numPr>
        <w:rPr>
          <w:rFonts w:ascii="Calibri" w:hAnsi="Calibri"/>
          <w:sz w:val="22"/>
          <w:szCs w:val="22"/>
        </w:rPr>
      </w:pPr>
      <w:r w:rsidRPr="00717EBA">
        <w:rPr>
          <w:rFonts w:ascii="Calibri" w:hAnsi="Calibri"/>
          <w:sz w:val="22"/>
          <w:szCs w:val="22"/>
        </w:rPr>
        <w:t xml:space="preserve">Self-medicating (i.e., alcohol/drug abuse) </w:t>
      </w:r>
    </w:p>
    <w:p w:rsidR="00E32AA0" w:rsidRPr="00717EBA" w:rsidRDefault="00E32AA0" w:rsidP="000E0886">
      <w:pPr>
        <w:pStyle w:val="NoSpacing"/>
        <w:numPr>
          <w:ilvl w:val="0"/>
          <w:numId w:val="38"/>
        </w:numPr>
        <w:rPr>
          <w:rFonts w:ascii="Calibri" w:hAnsi="Calibri"/>
          <w:sz w:val="22"/>
          <w:szCs w:val="22"/>
        </w:rPr>
      </w:pPr>
      <w:r w:rsidRPr="00717EBA">
        <w:rPr>
          <w:rFonts w:ascii="Calibri" w:hAnsi="Calibri"/>
          <w:sz w:val="22"/>
          <w:szCs w:val="22"/>
        </w:rPr>
        <w:t>Sleep disorders</w:t>
      </w:r>
    </w:p>
    <w:p w:rsidR="00E32AA0" w:rsidRPr="00717EBA" w:rsidRDefault="00E32AA0" w:rsidP="000E0886">
      <w:pPr>
        <w:pStyle w:val="NoSpacing"/>
        <w:numPr>
          <w:ilvl w:val="0"/>
          <w:numId w:val="38"/>
        </w:numPr>
        <w:rPr>
          <w:rFonts w:ascii="Calibri" w:hAnsi="Calibri"/>
          <w:sz w:val="22"/>
          <w:szCs w:val="22"/>
        </w:rPr>
      </w:pPr>
      <w:r w:rsidRPr="00717EBA">
        <w:rPr>
          <w:rFonts w:ascii="Calibri" w:hAnsi="Calibri"/>
          <w:sz w:val="22"/>
          <w:szCs w:val="22"/>
        </w:rPr>
        <w:t xml:space="preserve">Eating disorders </w:t>
      </w:r>
    </w:p>
    <w:p w:rsidR="00E32AA0" w:rsidRPr="00717EBA" w:rsidRDefault="00E32AA0" w:rsidP="000E0886">
      <w:pPr>
        <w:pStyle w:val="NoSpacing"/>
        <w:numPr>
          <w:ilvl w:val="0"/>
          <w:numId w:val="38"/>
        </w:numPr>
        <w:rPr>
          <w:rFonts w:ascii="Calibri" w:hAnsi="Calibri"/>
          <w:sz w:val="22"/>
          <w:szCs w:val="22"/>
        </w:rPr>
      </w:pPr>
      <w:r w:rsidRPr="00717EBA">
        <w:rPr>
          <w:rFonts w:ascii="Calibri" w:hAnsi="Calibri"/>
          <w:sz w:val="22"/>
          <w:szCs w:val="22"/>
        </w:rPr>
        <w:t xml:space="preserve">Physical triggers (sights, smells, sounds, touching) that may produce a physical or psychological reaction </w:t>
      </w:r>
    </w:p>
    <w:p w:rsidR="00E32AA0" w:rsidRPr="00717EBA" w:rsidRDefault="00E32AA0" w:rsidP="000E0886">
      <w:pPr>
        <w:pStyle w:val="NoSpacing"/>
        <w:numPr>
          <w:ilvl w:val="0"/>
          <w:numId w:val="38"/>
        </w:numPr>
        <w:rPr>
          <w:rFonts w:ascii="Calibri" w:hAnsi="Calibri"/>
          <w:sz w:val="22"/>
          <w:szCs w:val="22"/>
        </w:rPr>
      </w:pPr>
      <w:r w:rsidRPr="00717EBA">
        <w:rPr>
          <w:rFonts w:ascii="Calibri" w:hAnsi="Calibri"/>
          <w:sz w:val="22"/>
          <w:szCs w:val="22"/>
        </w:rPr>
        <w:t xml:space="preserve">Self-mutilation (self-inflicted cuts but not to commit suicide) </w:t>
      </w:r>
    </w:p>
    <w:p w:rsidR="00717EBA" w:rsidRPr="00717EBA" w:rsidRDefault="00717EBA" w:rsidP="00717EBA">
      <w:pPr>
        <w:pStyle w:val="NoSpacing"/>
        <w:rPr>
          <w:rFonts w:ascii="Calibri" w:hAnsi="Calibri"/>
          <w:b/>
          <w:sz w:val="22"/>
          <w:szCs w:val="22"/>
        </w:rPr>
      </w:pPr>
    </w:p>
    <w:p w:rsidR="00717EBA" w:rsidRPr="00717EBA" w:rsidRDefault="00717EBA" w:rsidP="00717EBA">
      <w:pPr>
        <w:pStyle w:val="NoSpacing"/>
        <w:rPr>
          <w:rFonts w:ascii="Calibri" w:hAnsi="Calibri"/>
          <w:b/>
          <w:sz w:val="22"/>
          <w:szCs w:val="22"/>
        </w:rPr>
      </w:pPr>
      <w:r w:rsidRPr="00717EBA">
        <w:rPr>
          <w:rFonts w:ascii="Calibri" w:hAnsi="Calibri"/>
          <w:b/>
          <w:sz w:val="22"/>
          <w:szCs w:val="22"/>
        </w:rPr>
        <w:t xml:space="preserve">Psychological/ Emotional: </w:t>
      </w:r>
    </w:p>
    <w:p w:rsidR="00717EBA" w:rsidRPr="00717EBA" w:rsidRDefault="00717EBA" w:rsidP="000E0886">
      <w:pPr>
        <w:pStyle w:val="NoSpacing"/>
        <w:numPr>
          <w:ilvl w:val="0"/>
          <w:numId w:val="39"/>
        </w:numPr>
        <w:rPr>
          <w:rFonts w:ascii="Calibri" w:hAnsi="Calibri"/>
          <w:sz w:val="22"/>
          <w:szCs w:val="22"/>
        </w:rPr>
      </w:pPr>
      <w:r w:rsidRPr="00717EBA">
        <w:rPr>
          <w:rFonts w:ascii="Calibri" w:hAnsi="Calibri"/>
          <w:sz w:val="22"/>
          <w:szCs w:val="22"/>
        </w:rPr>
        <w:t xml:space="preserve">Depression </w:t>
      </w:r>
    </w:p>
    <w:p w:rsidR="00717EBA" w:rsidRPr="00717EBA" w:rsidRDefault="00717EBA" w:rsidP="000E0886">
      <w:pPr>
        <w:pStyle w:val="NoSpacing"/>
        <w:numPr>
          <w:ilvl w:val="0"/>
          <w:numId w:val="39"/>
        </w:numPr>
        <w:rPr>
          <w:rFonts w:ascii="Calibri" w:hAnsi="Calibri"/>
          <w:sz w:val="22"/>
          <w:szCs w:val="22"/>
        </w:rPr>
      </w:pPr>
      <w:r w:rsidRPr="00717EBA">
        <w:rPr>
          <w:rFonts w:ascii="Calibri" w:hAnsi="Calibri"/>
          <w:sz w:val="22"/>
          <w:szCs w:val="22"/>
        </w:rPr>
        <w:t xml:space="preserve">Anger </w:t>
      </w:r>
    </w:p>
    <w:p w:rsidR="00717EBA" w:rsidRPr="00717EBA" w:rsidRDefault="00717EBA" w:rsidP="000E0886">
      <w:pPr>
        <w:pStyle w:val="NoSpacing"/>
        <w:numPr>
          <w:ilvl w:val="0"/>
          <w:numId w:val="39"/>
        </w:numPr>
        <w:rPr>
          <w:rFonts w:ascii="Calibri" w:hAnsi="Calibri"/>
          <w:sz w:val="22"/>
          <w:szCs w:val="22"/>
        </w:rPr>
      </w:pPr>
      <w:r w:rsidRPr="00717EBA">
        <w:rPr>
          <w:rFonts w:ascii="Calibri" w:hAnsi="Calibri"/>
          <w:sz w:val="22"/>
          <w:szCs w:val="22"/>
        </w:rPr>
        <w:t xml:space="preserve">Fear </w:t>
      </w:r>
    </w:p>
    <w:p w:rsidR="00717EBA" w:rsidRPr="00717EBA" w:rsidRDefault="00717EBA" w:rsidP="000E0886">
      <w:pPr>
        <w:pStyle w:val="NoSpacing"/>
        <w:numPr>
          <w:ilvl w:val="0"/>
          <w:numId w:val="39"/>
        </w:numPr>
        <w:rPr>
          <w:rFonts w:ascii="Calibri" w:hAnsi="Calibri"/>
          <w:sz w:val="22"/>
          <w:szCs w:val="22"/>
        </w:rPr>
      </w:pPr>
      <w:r w:rsidRPr="00717EBA">
        <w:rPr>
          <w:rFonts w:ascii="Calibri" w:hAnsi="Calibri"/>
          <w:sz w:val="22"/>
          <w:szCs w:val="22"/>
        </w:rPr>
        <w:t xml:space="preserve">Anxiety </w:t>
      </w:r>
    </w:p>
    <w:p w:rsidR="00717EBA" w:rsidRPr="00717EBA" w:rsidRDefault="00717EBA" w:rsidP="000E0886">
      <w:pPr>
        <w:pStyle w:val="NoSpacing"/>
        <w:numPr>
          <w:ilvl w:val="0"/>
          <w:numId w:val="39"/>
        </w:numPr>
        <w:rPr>
          <w:rFonts w:ascii="Calibri" w:hAnsi="Calibri"/>
          <w:sz w:val="22"/>
          <w:szCs w:val="22"/>
        </w:rPr>
      </w:pPr>
      <w:r w:rsidRPr="00717EBA">
        <w:rPr>
          <w:rFonts w:ascii="Calibri" w:hAnsi="Calibri"/>
          <w:sz w:val="22"/>
          <w:szCs w:val="22"/>
        </w:rPr>
        <w:t xml:space="preserve">Guilt </w:t>
      </w:r>
    </w:p>
    <w:p w:rsidR="00717EBA" w:rsidRPr="00717EBA" w:rsidRDefault="00717EBA" w:rsidP="000E0886">
      <w:pPr>
        <w:pStyle w:val="NoSpacing"/>
        <w:numPr>
          <w:ilvl w:val="0"/>
          <w:numId w:val="39"/>
        </w:numPr>
        <w:rPr>
          <w:rFonts w:ascii="Calibri" w:hAnsi="Calibri"/>
          <w:sz w:val="22"/>
          <w:szCs w:val="22"/>
        </w:rPr>
      </w:pPr>
      <w:r w:rsidRPr="00717EBA">
        <w:rPr>
          <w:rFonts w:ascii="Calibri" w:hAnsi="Calibri"/>
          <w:sz w:val="22"/>
          <w:szCs w:val="22"/>
        </w:rPr>
        <w:t>Shock</w:t>
      </w:r>
    </w:p>
    <w:p w:rsidR="00E32AA0" w:rsidRPr="00BB4307" w:rsidRDefault="00717EBA" w:rsidP="006F74C1">
      <w:pPr>
        <w:pStyle w:val="NoSpacing"/>
        <w:numPr>
          <w:ilvl w:val="0"/>
          <w:numId w:val="39"/>
        </w:numPr>
        <w:rPr>
          <w:rFonts w:ascii="Calibri" w:hAnsi="Calibri"/>
          <w:sz w:val="22"/>
          <w:szCs w:val="22"/>
        </w:rPr>
      </w:pPr>
      <w:r w:rsidRPr="00717EBA">
        <w:rPr>
          <w:rFonts w:ascii="Calibri" w:hAnsi="Calibri"/>
          <w:sz w:val="22"/>
          <w:szCs w:val="22"/>
        </w:rPr>
        <w:t>Shame/ Embarrassment</w:t>
      </w:r>
    </w:p>
    <w:p w:rsidR="00EA2FD3" w:rsidRPr="00717EBA" w:rsidRDefault="00EA2FD3" w:rsidP="00EA2FD3">
      <w:pPr>
        <w:pStyle w:val="NoSpacing"/>
        <w:rPr>
          <w:rFonts w:ascii="Calibri" w:hAnsi="Calibri"/>
          <w:sz w:val="22"/>
          <w:szCs w:val="22"/>
        </w:rPr>
      </w:pPr>
    </w:p>
    <w:p w:rsidR="00EA2FD3" w:rsidRPr="00717EBA" w:rsidRDefault="00EA2FD3" w:rsidP="00EA2FD3">
      <w:pPr>
        <w:pStyle w:val="NoSpacing"/>
        <w:rPr>
          <w:rFonts w:ascii="Calibri" w:hAnsi="Calibri"/>
          <w:sz w:val="22"/>
          <w:szCs w:val="22"/>
        </w:rPr>
      </w:pPr>
      <w:r w:rsidRPr="00717EBA">
        <w:rPr>
          <w:rFonts w:ascii="Calibri" w:hAnsi="Calibri"/>
          <w:sz w:val="22"/>
          <w:szCs w:val="22"/>
        </w:rPr>
        <w:t>It is important to recognize that all of the reactions are NORMAL. They are NORMAL reactions to an ABNORMAL situation. They are symptoms of a traumatic experience that your body and mind are trying to deal with - like running a fever to fight off infection. While the symptoms are normal, it’s okay to seek help.</w:t>
      </w:r>
    </w:p>
    <w:p w:rsidR="002F2F8B" w:rsidRDefault="002F2F8B" w:rsidP="00EA2FD3">
      <w:pPr>
        <w:pStyle w:val="NoSpacing"/>
        <w:rPr>
          <w:rFonts w:ascii="Calibri" w:hAnsi="Calibri"/>
          <w:sz w:val="22"/>
          <w:szCs w:val="22"/>
        </w:rPr>
      </w:pPr>
    </w:p>
    <w:p w:rsidR="00BB4307" w:rsidRDefault="00BB4307" w:rsidP="00EA2FD3">
      <w:pPr>
        <w:pStyle w:val="NoSpacing"/>
        <w:rPr>
          <w:rFonts w:ascii="Calibri" w:hAnsi="Calibri"/>
          <w:sz w:val="22"/>
          <w:szCs w:val="22"/>
        </w:rPr>
      </w:pPr>
    </w:p>
    <w:p w:rsidR="00BB4307" w:rsidRDefault="00BB4307" w:rsidP="00EA2FD3">
      <w:pPr>
        <w:pStyle w:val="NoSpacing"/>
        <w:rPr>
          <w:rFonts w:ascii="Calibri" w:hAnsi="Calibri"/>
          <w:sz w:val="22"/>
          <w:szCs w:val="22"/>
        </w:rPr>
      </w:pPr>
    </w:p>
    <w:p w:rsidR="00BB4307" w:rsidRDefault="00BB4307" w:rsidP="00EA2FD3">
      <w:pPr>
        <w:pStyle w:val="NoSpacing"/>
        <w:rPr>
          <w:rFonts w:ascii="Calibri" w:hAnsi="Calibri"/>
          <w:sz w:val="22"/>
          <w:szCs w:val="22"/>
        </w:rPr>
      </w:pPr>
    </w:p>
    <w:p w:rsidR="00BB4307" w:rsidRDefault="00BB4307" w:rsidP="00EA2FD3">
      <w:pPr>
        <w:pStyle w:val="NoSpacing"/>
        <w:rPr>
          <w:rFonts w:ascii="Calibri" w:hAnsi="Calibri"/>
          <w:sz w:val="22"/>
          <w:szCs w:val="22"/>
        </w:rPr>
      </w:pPr>
    </w:p>
    <w:p w:rsidR="00BB4307" w:rsidRDefault="00BB4307" w:rsidP="00EA2FD3">
      <w:pPr>
        <w:pStyle w:val="NoSpacing"/>
        <w:rPr>
          <w:rFonts w:ascii="Calibri" w:hAnsi="Calibri"/>
          <w:sz w:val="22"/>
          <w:szCs w:val="22"/>
        </w:rPr>
      </w:pPr>
    </w:p>
    <w:p w:rsidR="00BB4307" w:rsidRDefault="00BB4307" w:rsidP="00EA2FD3">
      <w:pPr>
        <w:pStyle w:val="NoSpacing"/>
        <w:rPr>
          <w:rFonts w:ascii="Calibri" w:hAnsi="Calibri"/>
          <w:sz w:val="22"/>
          <w:szCs w:val="22"/>
        </w:rPr>
      </w:pPr>
    </w:p>
    <w:p w:rsidR="00BB4307" w:rsidRDefault="00BB4307" w:rsidP="00EA2FD3">
      <w:pPr>
        <w:pStyle w:val="NoSpacing"/>
        <w:rPr>
          <w:rFonts w:ascii="Calibri" w:hAnsi="Calibri"/>
          <w:sz w:val="22"/>
          <w:szCs w:val="22"/>
        </w:rPr>
      </w:pPr>
    </w:p>
    <w:p w:rsidR="00BB4307" w:rsidRDefault="00BB4307" w:rsidP="00EA2FD3">
      <w:pPr>
        <w:pStyle w:val="NoSpacing"/>
        <w:rPr>
          <w:rFonts w:ascii="Calibri" w:hAnsi="Calibri"/>
          <w:sz w:val="22"/>
          <w:szCs w:val="22"/>
        </w:rPr>
      </w:pPr>
    </w:p>
    <w:p w:rsidR="00BB4307" w:rsidRDefault="00BB4307" w:rsidP="00EA2FD3">
      <w:pPr>
        <w:pStyle w:val="NoSpacing"/>
        <w:rPr>
          <w:rFonts w:ascii="Calibri" w:hAnsi="Calibri"/>
          <w:sz w:val="22"/>
          <w:szCs w:val="22"/>
        </w:rPr>
      </w:pPr>
    </w:p>
    <w:p w:rsidR="00BB4307" w:rsidRDefault="00BB4307" w:rsidP="00EA2FD3">
      <w:pPr>
        <w:pStyle w:val="NoSpacing"/>
        <w:rPr>
          <w:rFonts w:ascii="Calibri" w:hAnsi="Calibri"/>
          <w:sz w:val="22"/>
          <w:szCs w:val="22"/>
        </w:rPr>
      </w:pPr>
    </w:p>
    <w:p w:rsidR="00BB4307" w:rsidRDefault="00BB4307" w:rsidP="00EA2FD3">
      <w:pPr>
        <w:pStyle w:val="NoSpacing"/>
        <w:rPr>
          <w:rFonts w:ascii="Calibri" w:hAnsi="Calibri"/>
          <w:sz w:val="22"/>
          <w:szCs w:val="22"/>
        </w:rPr>
      </w:pPr>
    </w:p>
    <w:p w:rsidR="00BB4307" w:rsidRDefault="00BB4307" w:rsidP="00EA2FD3">
      <w:pPr>
        <w:pStyle w:val="NoSpacing"/>
        <w:rPr>
          <w:rFonts w:ascii="Calibri" w:hAnsi="Calibri"/>
          <w:sz w:val="22"/>
          <w:szCs w:val="22"/>
        </w:rPr>
      </w:pPr>
    </w:p>
    <w:p w:rsidR="00BB4307" w:rsidRDefault="00BB4307" w:rsidP="00EA2FD3">
      <w:pPr>
        <w:pStyle w:val="NoSpacing"/>
        <w:rPr>
          <w:rFonts w:ascii="Calibri" w:hAnsi="Calibri"/>
          <w:sz w:val="22"/>
          <w:szCs w:val="22"/>
        </w:rPr>
      </w:pPr>
    </w:p>
    <w:p w:rsidR="00BB4307" w:rsidRDefault="00BB4307" w:rsidP="00EA2FD3">
      <w:pPr>
        <w:pStyle w:val="NoSpacing"/>
        <w:rPr>
          <w:rFonts w:ascii="Calibri" w:hAnsi="Calibri"/>
          <w:sz w:val="22"/>
          <w:szCs w:val="22"/>
        </w:rPr>
      </w:pPr>
    </w:p>
    <w:p w:rsidR="00BB4307" w:rsidRDefault="00BB4307" w:rsidP="00EA2FD3">
      <w:pPr>
        <w:pStyle w:val="NoSpacing"/>
        <w:rPr>
          <w:rFonts w:ascii="Calibri" w:hAnsi="Calibri"/>
          <w:sz w:val="22"/>
          <w:szCs w:val="22"/>
        </w:rPr>
      </w:pPr>
    </w:p>
    <w:p w:rsidR="00BB4307" w:rsidRDefault="00BB4307" w:rsidP="00EA2FD3">
      <w:pPr>
        <w:pStyle w:val="NoSpacing"/>
        <w:rPr>
          <w:rFonts w:ascii="Calibri" w:hAnsi="Calibri"/>
          <w:sz w:val="22"/>
          <w:szCs w:val="22"/>
        </w:rPr>
      </w:pPr>
    </w:p>
    <w:p w:rsidR="00BB4307" w:rsidRDefault="00BB4307" w:rsidP="00EA2FD3">
      <w:pPr>
        <w:pStyle w:val="NoSpacing"/>
        <w:rPr>
          <w:rFonts w:ascii="Calibri" w:hAnsi="Calibri"/>
          <w:sz w:val="22"/>
          <w:szCs w:val="22"/>
        </w:rPr>
      </w:pPr>
    </w:p>
    <w:p w:rsidR="00BB4307" w:rsidRDefault="00BB4307" w:rsidP="00EA2FD3">
      <w:pPr>
        <w:pStyle w:val="NoSpacing"/>
        <w:rPr>
          <w:rFonts w:ascii="Calibri" w:hAnsi="Calibri"/>
          <w:sz w:val="22"/>
          <w:szCs w:val="22"/>
        </w:rPr>
      </w:pPr>
    </w:p>
    <w:p w:rsidR="00BB4307" w:rsidRDefault="00BB4307" w:rsidP="00EA2FD3">
      <w:pPr>
        <w:pStyle w:val="NoSpacing"/>
        <w:rPr>
          <w:rFonts w:ascii="Calibri" w:hAnsi="Calibri"/>
          <w:sz w:val="22"/>
          <w:szCs w:val="22"/>
        </w:rPr>
      </w:pPr>
    </w:p>
    <w:p w:rsidR="00BB4307" w:rsidRDefault="00BB4307" w:rsidP="00EA2FD3">
      <w:pPr>
        <w:pStyle w:val="NoSpacing"/>
        <w:rPr>
          <w:rFonts w:ascii="Calibri" w:hAnsi="Calibri"/>
          <w:sz w:val="22"/>
          <w:szCs w:val="22"/>
        </w:rPr>
      </w:pPr>
    </w:p>
    <w:p w:rsidR="00BB4307" w:rsidRDefault="00BB4307" w:rsidP="00EA2FD3">
      <w:pPr>
        <w:pStyle w:val="NoSpacing"/>
        <w:rPr>
          <w:rFonts w:ascii="Calibri" w:hAnsi="Calibri"/>
          <w:sz w:val="22"/>
          <w:szCs w:val="22"/>
        </w:rPr>
      </w:pPr>
    </w:p>
    <w:p w:rsidR="00BB4307" w:rsidRDefault="00BB4307" w:rsidP="00EA2FD3">
      <w:pPr>
        <w:pStyle w:val="NoSpacing"/>
        <w:rPr>
          <w:rFonts w:ascii="Calibri" w:hAnsi="Calibri"/>
          <w:sz w:val="22"/>
          <w:szCs w:val="22"/>
        </w:rPr>
      </w:pPr>
    </w:p>
    <w:p w:rsidR="00BB4307" w:rsidRDefault="00BB4307" w:rsidP="00EA2FD3">
      <w:pPr>
        <w:pStyle w:val="NoSpacing"/>
        <w:rPr>
          <w:rFonts w:ascii="Calibri" w:hAnsi="Calibri"/>
          <w:sz w:val="22"/>
          <w:szCs w:val="22"/>
        </w:rPr>
      </w:pPr>
    </w:p>
    <w:p w:rsidR="00BB4307" w:rsidRDefault="00BB4307" w:rsidP="00EA2FD3">
      <w:pPr>
        <w:pStyle w:val="NoSpacing"/>
        <w:rPr>
          <w:rFonts w:ascii="Calibri" w:hAnsi="Calibri"/>
          <w:sz w:val="22"/>
          <w:szCs w:val="22"/>
        </w:rPr>
      </w:pPr>
    </w:p>
    <w:p w:rsidR="00BB4307" w:rsidRDefault="00BB4307" w:rsidP="00EA2FD3">
      <w:pPr>
        <w:pStyle w:val="NoSpacing"/>
        <w:rPr>
          <w:rFonts w:ascii="Calibri" w:hAnsi="Calibri"/>
          <w:sz w:val="22"/>
          <w:szCs w:val="22"/>
        </w:rPr>
      </w:pPr>
    </w:p>
    <w:p w:rsidR="00BB4307" w:rsidRDefault="00BB4307" w:rsidP="00EA2FD3">
      <w:pPr>
        <w:pStyle w:val="NoSpacing"/>
        <w:rPr>
          <w:rFonts w:ascii="Calibri" w:hAnsi="Calibri"/>
          <w:sz w:val="22"/>
          <w:szCs w:val="22"/>
        </w:rPr>
      </w:pPr>
    </w:p>
    <w:p w:rsidR="00BB4307" w:rsidRDefault="00BB4307" w:rsidP="00EA2FD3">
      <w:pPr>
        <w:pStyle w:val="NoSpacing"/>
        <w:rPr>
          <w:rFonts w:ascii="Calibri" w:hAnsi="Calibri"/>
          <w:sz w:val="22"/>
          <w:szCs w:val="22"/>
        </w:rPr>
      </w:pPr>
    </w:p>
    <w:p w:rsidR="00BB4307" w:rsidRDefault="00BB4307" w:rsidP="00EA2FD3">
      <w:pPr>
        <w:pStyle w:val="NoSpacing"/>
        <w:rPr>
          <w:rFonts w:ascii="Calibri" w:hAnsi="Calibri"/>
          <w:sz w:val="22"/>
          <w:szCs w:val="22"/>
        </w:rPr>
      </w:pPr>
    </w:p>
    <w:p w:rsidR="00BB4307" w:rsidRDefault="00BB4307" w:rsidP="00EA2FD3">
      <w:pPr>
        <w:pStyle w:val="NoSpacing"/>
        <w:rPr>
          <w:rFonts w:ascii="Calibri" w:hAnsi="Calibri"/>
          <w:sz w:val="22"/>
          <w:szCs w:val="22"/>
        </w:rPr>
        <w:sectPr w:rsidR="00BB4307" w:rsidSect="00F46CAA">
          <w:type w:val="continuous"/>
          <w:pgSz w:w="12240" w:h="15840"/>
          <w:pgMar w:top="720" w:right="720" w:bottom="720" w:left="720" w:header="720" w:footer="720" w:gutter="0"/>
          <w:cols w:num="2" w:space="720"/>
          <w:docGrid w:linePitch="360"/>
        </w:sectPr>
      </w:pPr>
    </w:p>
    <w:p w:rsidR="006B4AF2" w:rsidRPr="00717EBA" w:rsidRDefault="006B4AF2" w:rsidP="00EA2FD3">
      <w:pPr>
        <w:pStyle w:val="NoSpacing"/>
        <w:rPr>
          <w:rFonts w:ascii="Calibri" w:hAnsi="Calibri"/>
          <w:sz w:val="22"/>
          <w:szCs w:val="22"/>
        </w:rPr>
      </w:pPr>
    </w:p>
    <w:p w:rsidR="002F2F8B" w:rsidRPr="008348F5" w:rsidRDefault="002F2F8B" w:rsidP="008348F5">
      <w:pPr>
        <w:rPr>
          <w:rFonts w:ascii="Calibri" w:eastAsiaTheme="majorEastAsia" w:hAnsi="Calibri" w:cstheme="majorBidi"/>
          <w:i/>
          <w:iCs/>
          <w:color w:val="4F81BD" w:themeColor="accent1"/>
          <w:spacing w:val="15"/>
          <w:sz w:val="22"/>
          <w:szCs w:val="22"/>
        </w:rPr>
        <w:sectPr w:rsidR="002F2F8B" w:rsidRPr="008348F5" w:rsidSect="00F46CAA">
          <w:type w:val="continuous"/>
          <w:pgSz w:w="12240" w:h="15840"/>
          <w:pgMar w:top="720" w:right="720" w:bottom="720" w:left="720" w:header="720" w:footer="720" w:gutter="0"/>
          <w:cols w:num="2" w:space="720"/>
          <w:docGrid w:linePitch="360"/>
        </w:sectPr>
      </w:pPr>
    </w:p>
    <w:p w:rsidR="008348F5" w:rsidRDefault="008348F5" w:rsidP="003174D9">
      <w:pPr>
        <w:pStyle w:val="Subtitle"/>
        <w:outlineLvl w:val="1"/>
        <w:rPr>
          <w:rFonts w:ascii="Calibri" w:hAnsi="Calibri"/>
          <w:sz w:val="22"/>
          <w:szCs w:val="22"/>
        </w:rPr>
      </w:pPr>
      <w:bookmarkStart w:id="36" w:name="_Toc427665783"/>
      <w:r>
        <w:rPr>
          <w:rFonts w:ascii="Calibri" w:hAnsi="Calibri"/>
          <w:sz w:val="22"/>
          <w:szCs w:val="22"/>
        </w:rPr>
        <w:lastRenderedPageBreak/>
        <w:br w:type="page"/>
      </w:r>
    </w:p>
    <w:p w:rsidR="006B4AF2" w:rsidRPr="00717EBA" w:rsidRDefault="006B4AF2" w:rsidP="003174D9">
      <w:pPr>
        <w:pStyle w:val="Subtitle"/>
        <w:outlineLvl w:val="1"/>
        <w:rPr>
          <w:rFonts w:ascii="Calibri" w:hAnsi="Calibri"/>
          <w:sz w:val="22"/>
          <w:szCs w:val="22"/>
        </w:rPr>
      </w:pPr>
      <w:r w:rsidRPr="00717EBA">
        <w:rPr>
          <w:rFonts w:ascii="Calibri" w:hAnsi="Calibri"/>
          <w:sz w:val="22"/>
          <w:szCs w:val="22"/>
        </w:rPr>
        <w:lastRenderedPageBreak/>
        <w:t>Sexual Harassment</w:t>
      </w:r>
      <w:bookmarkEnd w:id="36"/>
    </w:p>
    <w:p w:rsidR="006B4AF2" w:rsidRPr="00717EBA" w:rsidRDefault="006B4AF2" w:rsidP="006B4AF2">
      <w:pPr>
        <w:pStyle w:val="NoSpacing"/>
        <w:rPr>
          <w:rFonts w:ascii="Calibri" w:hAnsi="Calibri"/>
          <w:sz w:val="22"/>
          <w:szCs w:val="22"/>
        </w:rPr>
      </w:pPr>
      <w:r w:rsidRPr="00717EBA">
        <w:rPr>
          <w:rFonts w:ascii="Calibri" w:hAnsi="Calibri"/>
          <w:sz w:val="22"/>
          <w:szCs w:val="22"/>
        </w:rPr>
        <w:t>The Peace Corps is committed to maintaining high standards of conduct in the workplace and providing all employees, Volunteers, and trainees a work environment that is free from harassment of any kind.  The Office of Civil Rights and Diversity, or OCRD, handles claims of harassment, including sexual harassment of a Volunteer or Trainee by a Peace Corps staff member or fellow Volunteer/ Trainee.</w:t>
      </w:r>
    </w:p>
    <w:p w:rsidR="006B4AF2" w:rsidRPr="00717EBA" w:rsidRDefault="006B4AF2" w:rsidP="006B4AF2">
      <w:pPr>
        <w:pStyle w:val="NoSpacing"/>
        <w:rPr>
          <w:rFonts w:ascii="Calibri" w:hAnsi="Calibri"/>
          <w:b/>
          <w:sz w:val="22"/>
          <w:szCs w:val="22"/>
        </w:rPr>
      </w:pPr>
    </w:p>
    <w:p w:rsidR="006B4AF2" w:rsidRPr="00717EBA" w:rsidRDefault="006B4AF2" w:rsidP="006B4AF2">
      <w:pPr>
        <w:pStyle w:val="NoSpacing"/>
        <w:rPr>
          <w:rFonts w:ascii="Calibri" w:hAnsi="Calibri"/>
          <w:sz w:val="22"/>
          <w:szCs w:val="22"/>
        </w:rPr>
      </w:pPr>
      <w:r w:rsidRPr="00717EBA">
        <w:rPr>
          <w:rFonts w:ascii="Calibri" w:hAnsi="Calibri"/>
          <w:b/>
          <w:sz w:val="22"/>
          <w:szCs w:val="22"/>
        </w:rPr>
        <w:t>Sexual Harassment:</w:t>
      </w:r>
      <w:r w:rsidRPr="00717EBA">
        <w:rPr>
          <w:rFonts w:ascii="Calibri" w:hAnsi="Calibri"/>
          <w:sz w:val="22"/>
          <w:szCs w:val="22"/>
        </w:rPr>
        <w:t xml:space="preserve"> Unwelcome sexual advances, requests for sexual favors, and other verbal or physical conduct of a sexual nature.  Sexual harassment is behavior that is unwelcome</w:t>
      </w:r>
      <w:r w:rsidR="00E465E7">
        <w:rPr>
          <w:rFonts w:ascii="Calibri" w:hAnsi="Calibri"/>
          <w:sz w:val="22"/>
          <w:szCs w:val="22"/>
        </w:rPr>
        <w:t xml:space="preserve">, </w:t>
      </w:r>
      <w:r w:rsidR="007C662E">
        <w:rPr>
          <w:rFonts w:ascii="Calibri" w:hAnsi="Calibri"/>
          <w:sz w:val="22"/>
          <w:szCs w:val="22"/>
        </w:rPr>
        <w:t>offensive,</w:t>
      </w:r>
      <w:r w:rsidR="007C662E" w:rsidRPr="00717EBA">
        <w:rPr>
          <w:rFonts w:ascii="Calibri" w:hAnsi="Calibri"/>
          <w:sz w:val="22"/>
          <w:szCs w:val="22"/>
        </w:rPr>
        <w:t xml:space="preserve"> can</w:t>
      </w:r>
      <w:r w:rsidRPr="00717EBA">
        <w:rPr>
          <w:rFonts w:ascii="Calibri" w:hAnsi="Calibri"/>
          <w:sz w:val="22"/>
          <w:szCs w:val="22"/>
        </w:rPr>
        <w:t xml:space="preserve"> cause fear or anxiety and can impact job performance. </w:t>
      </w:r>
    </w:p>
    <w:p w:rsidR="006B4AF2" w:rsidRPr="00717EBA" w:rsidRDefault="006B4AF2" w:rsidP="006B4AF2">
      <w:pPr>
        <w:pStyle w:val="NoSpacing"/>
        <w:rPr>
          <w:rFonts w:ascii="Calibri" w:hAnsi="Calibri"/>
          <w:b/>
          <w:bCs/>
          <w:sz w:val="22"/>
          <w:szCs w:val="22"/>
        </w:rPr>
      </w:pPr>
    </w:p>
    <w:p w:rsidR="006B4AF2" w:rsidRPr="00717EBA" w:rsidRDefault="006B4AF2" w:rsidP="006B4AF2">
      <w:pPr>
        <w:pStyle w:val="NoSpacing"/>
        <w:rPr>
          <w:rFonts w:ascii="Calibri" w:hAnsi="Calibri"/>
          <w:sz w:val="22"/>
          <w:szCs w:val="22"/>
        </w:rPr>
      </w:pPr>
      <w:r w:rsidRPr="00717EBA">
        <w:rPr>
          <w:rFonts w:ascii="Calibri" w:hAnsi="Calibri"/>
          <w:noProof/>
          <w:sz w:val="22"/>
          <w:szCs w:val="22"/>
        </w:rPr>
        <w:drawing>
          <wp:inline distT="0" distB="0" distL="0" distR="0" wp14:anchorId="43BE6BA7" wp14:editId="7B34B769">
            <wp:extent cx="5486400" cy="819150"/>
            <wp:effectExtent l="76200" t="0" r="7620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6B4AF2" w:rsidRPr="00717EBA" w:rsidRDefault="006B4AF2" w:rsidP="006B4AF2">
      <w:pPr>
        <w:pStyle w:val="NoSpacing"/>
        <w:rPr>
          <w:rFonts w:ascii="Calibri" w:hAnsi="Calibri"/>
          <w:sz w:val="22"/>
          <w:szCs w:val="22"/>
        </w:rPr>
      </w:pPr>
      <w:r w:rsidRPr="00717EBA">
        <w:rPr>
          <w:rFonts w:ascii="Calibri" w:eastAsiaTheme="minorEastAsia" w:hAnsi="Calibri"/>
          <w:sz w:val="22"/>
          <w:szCs w:val="22"/>
        </w:rPr>
        <w:t>The actions you may think are within tolerable ranges of acceptability may be offensive to others. People have different thresholds of tolerance for many of these behaviors. The bottom line is that ‘unwelcomed’ is determined by the recipient, not the person displaying the offensive conduct.</w:t>
      </w:r>
    </w:p>
    <w:p w:rsidR="002F2F8B" w:rsidRDefault="002F2F8B" w:rsidP="006B4AF2">
      <w:pPr>
        <w:pStyle w:val="NoSpacing"/>
        <w:rPr>
          <w:rFonts w:ascii="Calibri" w:eastAsiaTheme="minorEastAsia" w:hAnsi="Calibri"/>
          <w:sz w:val="22"/>
          <w:szCs w:val="22"/>
        </w:rPr>
      </w:pPr>
    </w:p>
    <w:p w:rsidR="006B4AF2" w:rsidRPr="00717EBA" w:rsidRDefault="006B4AF2" w:rsidP="006B4AF2">
      <w:pPr>
        <w:pStyle w:val="NoSpacing"/>
        <w:rPr>
          <w:rFonts w:ascii="Calibri" w:hAnsi="Calibri"/>
          <w:sz w:val="22"/>
          <w:szCs w:val="22"/>
        </w:rPr>
      </w:pPr>
      <w:r w:rsidRPr="00717EBA">
        <w:rPr>
          <w:rFonts w:ascii="Calibri" w:eastAsiaTheme="minorEastAsia" w:hAnsi="Calibri"/>
          <w:sz w:val="22"/>
          <w:szCs w:val="22"/>
        </w:rPr>
        <w:t xml:space="preserve">If you feel you are being sexually harassed, </w:t>
      </w:r>
      <w:r w:rsidR="00BB4307">
        <w:rPr>
          <w:rFonts w:ascii="Calibri" w:eastAsiaTheme="minorEastAsia" w:hAnsi="Calibri"/>
          <w:sz w:val="22"/>
          <w:szCs w:val="22"/>
        </w:rPr>
        <w:t xml:space="preserve">sharing this with either a Volunteer or staff </w:t>
      </w:r>
      <w:r w:rsidRPr="00717EBA">
        <w:rPr>
          <w:rFonts w:ascii="Calibri" w:eastAsiaTheme="minorEastAsia" w:hAnsi="Calibri"/>
          <w:sz w:val="22"/>
          <w:szCs w:val="22"/>
        </w:rPr>
        <w:t xml:space="preserve"> will </w:t>
      </w:r>
      <w:r w:rsidR="00BB4307">
        <w:rPr>
          <w:rFonts w:ascii="Calibri" w:eastAsiaTheme="minorEastAsia" w:hAnsi="Calibri"/>
          <w:sz w:val="22"/>
          <w:szCs w:val="22"/>
        </w:rPr>
        <w:t>better</w:t>
      </w:r>
      <w:r w:rsidRPr="00717EBA">
        <w:rPr>
          <w:rFonts w:ascii="Calibri" w:eastAsiaTheme="minorEastAsia" w:hAnsi="Calibri"/>
          <w:sz w:val="22"/>
          <w:szCs w:val="22"/>
        </w:rPr>
        <w:t xml:space="preserve"> ensure that you get the help and support you deserve.</w:t>
      </w:r>
    </w:p>
    <w:p w:rsidR="002F2F8B" w:rsidRDefault="002F2F8B" w:rsidP="006B4AF2">
      <w:pPr>
        <w:pStyle w:val="NoSpacing"/>
        <w:rPr>
          <w:rFonts w:ascii="Calibri" w:eastAsiaTheme="minorEastAsia" w:hAnsi="Calibri"/>
          <w:sz w:val="22"/>
          <w:szCs w:val="22"/>
        </w:rPr>
      </w:pPr>
    </w:p>
    <w:p w:rsidR="006B4AF2" w:rsidRPr="00717EBA" w:rsidRDefault="006B4AF2" w:rsidP="006B4AF2">
      <w:pPr>
        <w:pStyle w:val="NoSpacing"/>
        <w:rPr>
          <w:rFonts w:ascii="Calibri" w:hAnsi="Calibri"/>
          <w:sz w:val="22"/>
          <w:szCs w:val="22"/>
        </w:rPr>
      </w:pPr>
      <w:r w:rsidRPr="00717EBA">
        <w:rPr>
          <w:rFonts w:ascii="Calibri" w:eastAsiaTheme="minorEastAsia" w:hAnsi="Calibri"/>
          <w:sz w:val="22"/>
          <w:szCs w:val="22"/>
        </w:rPr>
        <w:t xml:space="preserve">Cases of sexual harassment committed by a PCV or Peace Corps Staff member against a PCV can be reported to the </w:t>
      </w:r>
      <w:commentRangeStart w:id="37"/>
      <w:r w:rsidRPr="00717EBA">
        <w:rPr>
          <w:rFonts w:ascii="Calibri" w:eastAsiaTheme="minorEastAsia" w:hAnsi="Calibri"/>
          <w:sz w:val="22"/>
          <w:szCs w:val="22"/>
        </w:rPr>
        <w:t>Office of Civil Rights and Diversity (OCRD)</w:t>
      </w:r>
      <w:commentRangeEnd w:id="37"/>
      <w:r w:rsidRPr="00717EBA">
        <w:rPr>
          <w:rStyle w:val="CommentReference"/>
          <w:rFonts w:ascii="Calibri" w:hAnsi="Calibri"/>
          <w:sz w:val="22"/>
          <w:szCs w:val="22"/>
        </w:rPr>
        <w:commentReference w:id="37"/>
      </w:r>
    </w:p>
    <w:p w:rsidR="005E2BAA" w:rsidRPr="00717EBA" w:rsidRDefault="005E2BAA" w:rsidP="005E2BAA">
      <w:pPr>
        <w:pStyle w:val="Subtitle"/>
        <w:rPr>
          <w:rFonts w:ascii="Calibri" w:hAnsi="Calibri"/>
          <w:sz w:val="22"/>
          <w:szCs w:val="22"/>
        </w:rPr>
      </w:pPr>
    </w:p>
    <w:p w:rsidR="00717EBA" w:rsidRPr="00717EBA" w:rsidRDefault="00717EBA">
      <w:pPr>
        <w:rPr>
          <w:rFonts w:ascii="Calibri" w:eastAsiaTheme="majorEastAsia" w:hAnsi="Calibri" w:cstheme="majorBidi"/>
          <w:i/>
          <w:iCs/>
          <w:color w:val="4F81BD" w:themeColor="accent1"/>
          <w:spacing w:val="15"/>
          <w:sz w:val="22"/>
          <w:szCs w:val="22"/>
        </w:rPr>
      </w:pPr>
      <w:r w:rsidRPr="00717EBA">
        <w:rPr>
          <w:rFonts w:ascii="Calibri" w:hAnsi="Calibri"/>
          <w:sz w:val="22"/>
          <w:szCs w:val="22"/>
        </w:rPr>
        <w:br w:type="page"/>
      </w:r>
    </w:p>
    <w:p w:rsidR="00E90396" w:rsidRPr="00717EBA" w:rsidRDefault="005E2BAA" w:rsidP="00E90396">
      <w:pPr>
        <w:pStyle w:val="Subtitle"/>
        <w:outlineLvl w:val="1"/>
        <w:rPr>
          <w:rFonts w:ascii="Calibri" w:hAnsi="Calibri"/>
          <w:sz w:val="22"/>
          <w:szCs w:val="22"/>
        </w:rPr>
      </w:pPr>
      <w:bookmarkStart w:id="38" w:name="_Toc427665784"/>
      <w:r w:rsidRPr="00717EBA">
        <w:rPr>
          <w:rFonts w:ascii="Calibri" w:hAnsi="Calibri"/>
          <w:sz w:val="22"/>
          <w:szCs w:val="22"/>
        </w:rPr>
        <w:lastRenderedPageBreak/>
        <w:t>Helping a Friend or Community Member</w:t>
      </w:r>
      <w:bookmarkEnd w:id="38"/>
    </w:p>
    <w:p w:rsidR="00BB4307" w:rsidRDefault="00BB4307" w:rsidP="00717EBA">
      <w:pPr>
        <w:rPr>
          <w:rFonts w:ascii="Calibri" w:hAnsi="Calibri"/>
          <w:sz w:val="22"/>
          <w:szCs w:val="22"/>
        </w:rPr>
        <w:sectPr w:rsidR="00BB4307" w:rsidSect="00F46CAA">
          <w:type w:val="continuous"/>
          <w:pgSz w:w="12240" w:h="15840"/>
          <w:pgMar w:top="720" w:right="720" w:bottom="720" w:left="720" w:header="720" w:footer="720" w:gutter="0"/>
          <w:cols w:num="2" w:space="720"/>
          <w:docGrid w:linePitch="360"/>
        </w:sectPr>
      </w:pPr>
    </w:p>
    <w:p w:rsidR="00E90396" w:rsidRPr="00717EBA" w:rsidRDefault="00E90396" w:rsidP="00717EBA">
      <w:pPr>
        <w:rPr>
          <w:rFonts w:ascii="Calibri" w:hAnsi="Calibri"/>
          <w:sz w:val="22"/>
          <w:szCs w:val="22"/>
        </w:rPr>
      </w:pPr>
      <w:r w:rsidRPr="00717EBA">
        <w:rPr>
          <w:rFonts w:ascii="Calibri" w:hAnsi="Calibri"/>
          <w:sz w:val="22"/>
          <w:szCs w:val="22"/>
        </w:rPr>
        <w:lastRenderedPageBreak/>
        <w:t>Whether they come to you for help first, or you learn of their experience some time down the line</w:t>
      </w:r>
      <w:r w:rsidR="00BB4307">
        <w:rPr>
          <w:rFonts w:ascii="Calibri" w:hAnsi="Calibri"/>
          <w:sz w:val="22"/>
          <w:szCs w:val="22"/>
        </w:rPr>
        <w:t xml:space="preserve">, there are things you can do </w:t>
      </w:r>
      <w:r w:rsidRPr="00717EBA">
        <w:rPr>
          <w:rFonts w:ascii="Calibri" w:hAnsi="Calibri"/>
          <w:sz w:val="22"/>
          <w:szCs w:val="22"/>
        </w:rPr>
        <w:t xml:space="preserve">to personally support a friend who is the survivor of sexual assault. </w:t>
      </w:r>
    </w:p>
    <w:p w:rsidR="00E90396" w:rsidRPr="00717EBA" w:rsidRDefault="00E90396" w:rsidP="00E90396">
      <w:pPr>
        <w:rPr>
          <w:rFonts w:ascii="Calibri" w:hAnsi="Calibri"/>
          <w:sz w:val="22"/>
          <w:szCs w:val="22"/>
        </w:rPr>
      </w:pPr>
    </w:p>
    <w:p w:rsidR="008C4BA4" w:rsidRDefault="00E90396" w:rsidP="00717EBA">
      <w:pPr>
        <w:rPr>
          <w:rFonts w:ascii="Calibri" w:hAnsi="Calibri"/>
          <w:sz w:val="22"/>
          <w:szCs w:val="22"/>
        </w:rPr>
      </w:pPr>
      <w:r w:rsidRPr="00717EBA">
        <w:rPr>
          <w:rFonts w:ascii="Calibri" w:hAnsi="Calibri"/>
          <w:sz w:val="22"/>
          <w:szCs w:val="22"/>
        </w:rPr>
        <w:t xml:space="preserve">Some of these tips may seem </w:t>
      </w:r>
      <w:r w:rsidR="00EC6DF2">
        <w:rPr>
          <w:rFonts w:ascii="Calibri" w:hAnsi="Calibri"/>
          <w:sz w:val="22"/>
          <w:szCs w:val="22"/>
        </w:rPr>
        <w:t>overly</w:t>
      </w:r>
      <w:r w:rsidRPr="00717EBA">
        <w:rPr>
          <w:rFonts w:ascii="Calibri" w:hAnsi="Calibri"/>
          <w:sz w:val="22"/>
          <w:szCs w:val="22"/>
        </w:rPr>
        <w:t xml:space="preserve"> simplistic, but they can have a profound impact on someone who has put their trust in you for support. </w:t>
      </w:r>
    </w:p>
    <w:p w:rsidR="00E90396" w:rsidRPr="00717EBA" w:rsidRDefault="00E90396" w:rsidP="00E90396">
      <w:pPr>
        <w:rPr>
          <w:rFonts w:ascii="Calibri" w:hAnsi="Calibri"/>
          <w:sz w:val="22"/>
          <w:szCs w:val="22"/>
        </w:rPr>
      </w:pPr>
    </w:p>
    <w:p w:rsidR="00E90396" w:rsidRPr="00717EBA" w:rsidRDefault="00E90396" w:rsidP="00717EBA">
      <w:pPr>
        <w:pStyle w:val="ListParagraph"/>
        <w:numPr>
          <w:ilvl w:val="0"/>
          <w:numId w:val="32"/>
        </w:numPr>
        <w:contextualSpacing w:val="0"/>
        <w:rPr>
          <w:rFonts w:ascii="Calibri" w:hAnsi="Calibri"/>
          <w:b/>
          <w:sz w:val="22"/>
          <w:szCs w:val="22"/>
        </w:rPr>
      </w:pPr>
      <w:r w:rsidRPr="00717EBA">
        <w:rPr>
          <w:rFonts w:ascii="Calibri" w:hAnsi="Calibri"/>
          <w:b/>
          <w:sz w:val="22"/>
          <w:szCs w:val="22"/>
        </w:rPr>
        <w:t>Believe.</w:t>
      </w:r>
    </w:p>
    <w:p w:rsidR="00E90396" w:rsidRPr="00717EBA" w:rsidRDefault="00E90396" w:rsidP="00BB4307">
      <w:pPr>
        <w:pStyle w:val="ListParagraph"/>
        <w:numPr>
          <w:ilvl w:val="1"/>
          <w:numId w:val="41"/>
        </w:numPr>
        <w:contextualSpacing w:val="0"/>
        <w:rPr>
          <w:rFonts w:ascii="Calibri" w:hAnsi="Calibri"/>
          <w:sz w:val="22"/>
          <w:szCs w:val="22"/>
        </w:rPr>
      </w:pPr>
      <w:r w:rsidRPr="00717EBA">
        <w:rPr>
          <w:rFonts w:ascii="Calibri" w:hAnsi="Calibri"/>
          <w:sz w:val="22"/>
          <w:szCs w:val="22"/>
        </w:rPr>
        <w:t>If a survivor chooses to share their story with you, do not to qu</w:t>
      </w:r>
      <w:r w:rsidR="00BB4307">
        <w:rPr>
          <w:rFonts w:ascii="Calibri" w:hAnsi="Calibri"/>
          <w:sz w:val="22"/>
          <w:szCs w:val="22"/>
        </w:rPr>
        <w:t>estion their story, judge it, or ask for details about it.</w:t>
      </w:r>
    </w:p>
    <w:p w:rsidR="00E90396" w:rsidRPr="00717EBA" w:rsidRDefault="00E90396" w:rsidP="00BB4307">
      <w:pPr>
        <w:pStyle w:val="ListParagraph"/>
        <w:numPr>
          <w:ilvl w:val="1"/>
          <w:numId w:val="41"/>
        </w:numPr>
        <w:contextualSpacing w:val="0"/>
        <w:rPr>
          <w:rFonts w:ascii="Calibri" w:hAnsi="Calibri"/>
          <w:sz w:val="22"/>
          <w:szCs w:val="22"/>
        </w:rPr>
      </w:pPr>
      <w:r w:rsidRPr="00717EBA">
        <w:rPr>
          <w:rFonts w:ascii="Calibri" w:hAnsi="Calibri"/>
          <w:sz w:val="22"/>
          <w:szCs w:val="22"/>
        </w:rPr>
        <w:t xml:space="preserve">Show them and tell them that you believe them, and that they are believed. </w:t>
      </w:r>
    </w:p>
    <w:p w:rsidR="00E90396" w:rsidRPr="00717EBA" w:rsidRDefault="00E90396" w:rsidP="00E90396">
      <w:pPr>
        <w:pStyle w:val="ListParagraph"/>
        <w:rPr>
          <w:rFonts w:ascii="Calibri" w:hAnsi="Calibri"/>
          <w:sz w:val="22"/>
          <w:szCs w:val="22"/>
        </w:rPr>
      </w:pPr>
    </w:p>
    <w:p w:rsidR="00E90396" w:rsidRPr="00717EBA" w:rsidRDefault="00E90396" w:rsidP="00717EBA">
      <w:pPr>
        <w:pStyle w:val="ListParagraph"/>
        <w:numPr>
          <w:ilvl w:val="0"/>
          <w:numId w:val="32"/>
        </w:numPr>
        <w:contextualSpacing w:val="0"/>
        <w:rPr>
          <w:rFonts w:ascii="Calibri" w:hAnsi="Calibri"/>
          <w:b/>
          <w:sz w:val="22"/>
          <w:szCs w:val="22"/>
        </w:rPr>
      </w:pPr>
      <w:r w:rsidRPr="00717EBA">
        <w:rPr>
          <w:rFonts w:ascii="Calibri" w:hAnsi="Calibri"/>
          <w:b/>
          <w:sz w:val="22"/>
          <w:szCs w:val="22"/>
        </w:rPr>
        <w:t xml:space="preserve">Respect. </w:t>
      </w:r>
    </w:p>
    <w:p w:rsidR="00E90396" w:rsidRPr="00717EBA" w:rsidRDefault="00E90396" w:rsidP="00BB4307">
      <w:pPr>
        <w:pStyle w:val="ListParagraph"/>
        <w:numPr>
          <w:ilvl w:val="1"/>
          <w:numId w:val="42"/>
        </w:numPr>
        <w:contextualSpacing w:val="0"/>
        <w:rPr>
          <w:rFonts w:ascii="Calibri" w:hAnsi="Calibri"/>
          <w:sz w:val="22"/>
          <w:szCs w:val="22"/>
        </w:rPr>
      </w:pPr>
      <w:r w:rsidRPr="00717EBA">
        <w:rPr>
          <w:rFonts w:ascii="Calibri" w:hAnsi="Calibri"/>
          <w:sz w:val="22"/>
          <w:szCs w:val="22"/>
        </w:rPr>
        <w:t xml:space="preserve">Listen patiently and allow them to share their story on their own terms. </w:t>
      </w:r>
      <w:r w:rsidR="00BB4307" w:rsidRPr="00717EBA">
        <w:rPr>
          <w:rFonts w:ascii="Calibri" w:hAnsi="Calibri"/>
          <w:sz w:val="22"/>
          <w:szCs w:val="22"/>
        </w:rPr>
        <w:t>You may be the first and only person your friend tells.</w:t>
      </w:r>
    </w:p>
    <w:p w:rsidR="00E90396" w:rsidRPr="00717EBA" w:rsidRDefault="00E90396" w:rsidP="00BB4307">
      <w:pPr>
        <w:pStyle w:val="ListParagraph"/>
        <w:numPr>
          <w:ilvl w:val="1"/>
          <w:numId w:val="42"/>
        </w:numPr>
        <w:contextualSpacing w:val="0"/>
        <w:rPr>
          <w:rFonts w:ascii="Calibri" w:hAnsi="Calibri"/>
          <w:sz w:val="22"/>
          <w:szCs w:val="22"/>
        </w:rPr>
      </w:pPr>
      <w:r w:rsidRPr="00717EBA">
        <w:rPr>
          <w:rFonts w:ascii="Calibri" w:hAnsi="Calibri"/>
          <w:sz w:val="22"/>
          <w:szCs w:val="22"/>
        </w:rPr>
        <w:t xml:space="preserve">Encourage them to take their time, or reassure them that you are there to listen when they are ready. </w:t>
      </w:r>
    </w:p>
    <w:p w:rsidR="00E90396" w:rsidRPr="00717EBA" w:rsidRDefault="00E90396" w:rsidP="00BB4307">
      <w:pPr>
        <w:pStyle w:val="ListParagraph"/>
        <w:numPr>
          <w:ilvl w:val="1"/>
          <w:numId w:val="42"/>
        </w:numPr>
        <w:contextualSpacing w:val="0"/>
        <w:rPr>
          <w:rFonts w:ascii="Calibri" w:hAnsi="Calibri"/>
          <w:sz w:val="22"/>
          <w:szCs w:val="22"/>
        </w:rPr>
      </w:pPr>
      <w:r w:rsidRPr="00717EBA">
        <w:rPr>
          <w:rFonts w:ascii="Calibri" w:hAnsi="Calibri"/>
          <w:sz w:val="22"/>
          <w:szCs w:val="22"/>
        </w:rPr>
        <w:t>You can also respect their privacy by not sharing with others.</w:t>
      </w:r>
    </w:p>
    <w:p w:rsidR="00E90396" w:rsidRPr="00717EBA" w:rsidRDefault="00E90396" w:rsidP="00E90396">
      <w:pPr>
        <w:pStyle w:val="ListParagraph"/>
        <w:rPr>
          <w:rFonts w:ascii="Calibri" w:hAnsi="Calibri"/>
          <w:sz w:val="22"/>
          <w:szCs w:val="22"/>
        </w:rPr>
      </w:pPr>
    </w:p>
    <w:p w:rsidR="00E90396" w:rsidRPr="00717EBA" w:rsidRDefault="00E90396" w:rsidP="00717EBA">
      <w:pPr>
        <w:pStyle w:val="ListParagraph"/>
        <w:numPr>
          <w:ilvl w:val="0"/>
          <w:numId w:val="32"/>
        </w:numPr>
        <w:contextualSpacing w:val="0"/>
        <w:rPr>
          <w:rFonts w:ascii="Calibri" w:hAnsi="Calibri"/>
          <w:b/>
          <w:sz w:val="22"/>
          <w:szCs w:val="22"/>
        </w:rPr>
      </w:pPr>
      <w:r w:rsidRPr="00717EBA">
        <w:rPr>
          <w:rFonts w:ascii="Calibri" w:hAnsi="Calibri"/>
          <w:b/>
          <w:sz w:val="22"/>
          <w:szCs w:val="22"/>
        </w:rPr>
        <w:t xml:space="preserve">No pressure. </w:t>
      </w:r>
    </w:p>
    <w:p w:rsidR="00E90396" w:rsidRPr="00717EBA" w:rsidRDefault="00E90396" w:rsidP="00BB4307">
      <w:pPr>
        <w:pStyle w:val="ListParagraph"/>
        <w:numPr>
          <w:ilvl w:val="1"/>
          <w:numId w:val="43"/>
        </w:numPr>
        <w:contextualSpacing w:val="0"/>
        <w:rPr>
          <w:rFonts w:ascii="Calibri" w:hAnsi="Calibri"/>
          <w:sz w:val="22"/>
          <w:szCs w:val="22"/>
        </w:rPr>
      </w:pPr>
      <w:r w:rsidRPr="00717EBA">
        <w:rPr>
          <w:rFonts w:ascii="Calibri" w:hAnsi="Calibri"/>
          <w:sz w:val="22"/>
          <w:szCs w:val="22"/>
        </w:rPr>
        <w:t xml:space="preserve">It is important to not ask/tell a survivor to report their assault to family, loved ones, the police, or the authorities or seek certain help. </w:t>
      </w:r>
    </w:p>
    <w:p w:rsidR="00E90396" w:rsidRPr="00717EBA" w:rsidRDefault="00E90396" w:rsidP="00BB4307">
      <w:pPr>
        <w:pStyle w:val="ListParagraph"/>
        <w:numPr>
          <w:ilvl w:val="1"/>
          <w:numId w:val="43"/>
        </w:numPr>
        <w:contextualSpacing w:val="0"/>
        <w:rPr>
          <w:rFonts w:ascii="Calibri" w:hAnsi="Calibri"/>
          <w:sz w:val="22"/>
          <w:szCs w:val="22"/>
        </w:rPr>
      </w:pPr>
      <w:r w:rsidRPr="00717EBA">
        <w:rPr>
          <w:rFonts w:ascii="Calibri" w:hAnsi="Calibri"/>
          <w:sz w:val="22"/>
          <w:szCs w:val="22"/>
        </w:rPr>
        <w:lastRenderedPageBreak/>
        <w:t>Allow a survivor to seek help and heal at their own pace.  Instead, offer to support them, accompany them, or help them seek information at a pace that they want and are comfortable with.</w:t>
      </w:r>
    </w:p>
    <w:p w:rsidR="00E90396" w:rsidRPr="00717EBA" w:rsidRDefault="00E90396" w:rsidP="00E90396">
      <w:pPr>
        <w:pStyle w:val="ListParagraph"/>
        <w:rPr>
          <w:rFonts w:ascii="Calibri" w:hAnsi="Calibri"/>
          <w:sz w:val="22"/>
          <w:szCs w:val="22"/>
        </w:rPr>
      </w:pPr>
    </w:p>
    <w:p w:rsidR="00E90396" w:rsidRPr="00717EBA" w:rsidRDefault="00E90396" w:rsidP="00717EBA">
      <w:pPr>
        <w:pStyle w:val="ListParagraph"/>
        <w:numPr>
          <w:ilvl w:val="0"/>
          <w:numId w:val="32"/>
        </w:numPr>
        <w:contextualSpacing w:val="0"/>
        <w:rPr>
          <w:rFonts w:ascii="Calibri" w:hAnsi="Calibri"/>
          <w:b/>
          <w:sz w:val="22"/>
          <w:szCs w:val="22"/>
        </w:rPr>
      </w:pPr>
      <w:r w:rsidRPr="00717EBA">
        <w:rPr>
          <w:rFonts w:ascii="Calibri" w:hAnsi="Calibri"/>
          <w:b/>
          <w:sz w:val="22"/>
          <w:szCs w:val="22"/>
        </w:rPr>
        <w:t xml:space="preserve">Connect and Share. </w:t>
      </w:r>
    </w:p>
    <w:p w:rsidR="00E90396" w:rsidRPr="00BB4307" w:rsidRDefault="00E90396" w:rsidP="00BB4307">
      <w:pPr>
        <w:pStyle w:val="ListParagraph"/>
        <w:numPr>
          <w:ilvl w:val="1"/>
          <w:numId w:val="44"/>
        </w:numPr>
        <w:contextualSpacing w:val="0"/>
        <w:rPr>
          <w:rFonts w:ascii="Calibri" w:hAnsi="Calibri"/>
          <w:sz w:val="22"/>
          <w:szCs w:val="22"/>
        </w:rPr>
      </w:pPr>
      <w:r w:rsidRPr="00717EBA">
        <w:rPr>
          <w:rFonts w:ascii="Calibri" w:hAnsi="Calibri"/>
          <w:sz w:val="22"/>
          <w:szCs w:val="22"/>
        </w:rPr>
        <w:t xml:space="preserve">A survivor may want additional support and information. You can provide an enormous amount of support by expressing concern and offering to </w:t>
      </w:r>
      <w:r w:rsidR="00BB4307">
        <w:rPr>
          <w:rFonts w:ascii="Calibri" w:hAnsi="Calibri"/>
          <w:sz w:val="22"/>
          <w:szCs w:val="22"/>
        </w:rPr>
        <w:t>look into resources for them</w:t>
      </w:r>
      <w:r w:rsidRPr="00717EBA">
        <w:rPr>
          <w:rFonts w:ascii="Calibri" w:hAnsi="Calibri"/>
          <w:sz w:val="22"/>
          <w:szCs w:val="22"/>
        </w:rPr>
        <w:t xml:space="preserve">. </w:t>
      </w:r>
      <w:r w:rsidRPr="00BB4307">
        <w:rPr>
          <w:rFonts w:ascii="Calibri" w:hAnsi="Calibri"/>
          <w:sz w:val="22"/>
          <w:szCs w:val="22"/>
        </w:rPr>
        <w:t xml:space="preserve">This could be medical treatment at a hospital, a sexual assault hotline, local advocacy services, counseling, or a local support group. </w:t>
      </w:r>
    </w:p>
    <w:p w:rsidR="00E90396" w:rsidRPr="00717EBA" w:rsidRDefault="00E90396" w:rsidP="00BB4307">
      <w:pPr>
        <w:pStyle w:val="ListParagraph"/>
        <w:numPr>
          <w:ilvl w:val="1"/>
          <w:numId w:val="44"/>
        </w:numPr>
        <w:contextualSpacing w:val="0"/>
        <w:rPr>
          <w:rFonts w:ascii="Calibri" w:hAnsi="Calibri"/>
          <w:sz w:val="22"/>
          <w:szCs w:val="22"/>
        </w:rPr>
      </w:pPr>
      <w:r w:rsidRPr="00717EBA">
        <w:rPr>
          <w:rFonts w:ascii="Calibri" w:hAnsi="Calibri"/>
          <w:sz w:val="22"/>
          <w:szCs w:val="22"/>
        </w:rPr>
        <w:t xml:space="preserve">It could also be as simple as providing a phone number or going with them to an appointment. </w:t>
      </w:r>
    </w:p>
    <w:p w:rsidR="00E90396" w:rsidRPr="00717EBA" w:rsidRDefault="00E90396" w:rsidP="00E90396">
      <w:pPr>
        <w:pStyle w:val="ListParagraph"/>
        <w:rPr>
          <w:rFonts w:ascii="Calibri" w:hAnsi="Calibri"/>
          <w:sz w:val="22"/>
          <w:szCs w:val="22"/>
        </w:rPr>
      </w:pPr>
    </w:p>
    <w:p w:rsidR="00E90396" w:rsidRPr="00717EBA" w:rsidRDefault="00E90396" w:rsidP="00717EBA">
      <w:pPr>
        <w:pStyle w:val="ListParagraph"/>
        <w:numPr>
          <w:ilvl w:val="0"/>
          <w:numId w:val="32"/>
        </w:numPr>
        <w:contextualSpacing w:val="0"/>
        <w:rPr>
          <w:rFonts w:ascii="Calibri" w:hAnsi="Calibri"/>
          <w:b/>
          <w:sz w:val="22"/>
          <w:szCs w:val="22"/>
        </w:rPr>
      </w:pPr>
      <w:r w:rsidRPr="00717EBA">
        <w:rPr>
          <w:rFonts w:ascii="Calibri" w:hAnsi="Calibri"/>
          <w:b/>
          <w:sz w:val="22"/>
          <w:szCs w:val="22"/>
        </w:rPr>
        <w:t>Repeat.</w:t>
      </w:r>
    </w:p>
    <w:p w:rsidR="00E90396" w:rsidRPr="00717EBA" w:rsidRDefault="00E90396" w:rsidP="00717EBA">
      <w:pPr>
        <w:pStyle w:val="ListParagraph"/>
        <w:numPr>
          <w:ilvl w:val="1"/>
          <w:numId w:val="32"/>
        </w:numPr>
        <w:contextualSpacing w:val="0"/>
        <w:rPr>
          <w:rFonts w:ascii="Calibri" w:hAnsi="Calibri"/>
          <w:sz w:val="22"/>
          <w:szCs w:val="22"/>
        </w:rPr>
      </w:pPr>
      <w:r w:rsidRPr="00717EBA">
        <w:rPr>
          <w:rFonts w:ascii="Calibri" w:hAnsi="Calibri"/>
          <w:sz w:val="22"/>
          <w:szCs w:val="22"/>
        </w:rPr>
        <w:t xml:space="preserve">Offer to be there for your friend whenever they need you. Encourage them to come back to you for further support when appropriate. Remind them that you will be there to listen when they do. </w:t>
      </w:r>
    </w:p>
    <w:p w:rsidR="00E90396" w:rsidRPr="00717EBA" w:rsidRDefault="00E90396" w:rsidP="00717EBA">
      <w:pPr>
        <w:pStyle w:val="ListParagraph"/>
        <w:numPr>
          <w:ilvl w:val="1"/>
          <w:numId w:val="32"/>
        </w:numPr>
        <w:contextualSpacing w:val="0"/>
        <w:rPr>
          <w:rFonts w:ascii="Calibri" w:hAnsi="Calibri"/>
          <w:sz w:val="22"/>
          <w:szCs w:val="22"/>
        </w:rPr>
      </w:pPr>
      <w:r w:rsidRPr="00717EBA">
        <w:rPr>
          <w:rFonts w:ascii="Calibri" w:hAnsi="Calibri"/>
          <w:sz w:val="22"/>
          <w:szCs w:val="22"/>
        </w:rPr>
        <w:t xml:space="preserve">This will help your friend know that you are a safe source of support and that they can rely on when they need it. </w:t>
      </w:r>
    </w:p>
    <w:p w:rsidR="00E90396" w:rsidRPr="00717EBA" w:rsidRDefault="00E90396" w:rsidP="00341F3D">
      <w:pPr>
        <w:pStyle w:val="ListParagraph"/>
        <w:numPr>
          <w:ilvl w:val="1"/>
          <w:numId w:val="32"/>
        </w:numPr>
        <w:contextualSpacing w:val="0"/>
        <w:rPr>
          <w:rFonts w:ascii="Calibri" w:hAnsi="Calibri"/>
          <w:sz w:val="22"/>
          <w:szCs w:val="22"/>
        </w:rPr>
      </w:pPr>
      <w:r w:rsidRPr="00717EBA">
        <w:rPr>
          <w:rFonts w:ascii="Calibri" w:hAnsi="Calibri"/>
          <w:sz w:val="22"/>
          <w:szCs w:val="22"/>
        </w:rPr>
        <w:t>Creating this culture of openness with a friend can be comforting to a survivor who may need space to begin healing on their own terms.</w:t>
      </w:r>
    </w:p>
    <w:p w:rsidR="00BB4307" w:rsidRDefault="00BB4307" w:rsidP="00E90396">
      <w:pPr>
        <w:rPr>
          <w:rFonts w:ascii="Calibri" w:hAnsi="Calibri"/>
          <w:sz w:val="22"/>
          <w:szCs w:val="22"/>
        </w:rPr>
        <w:sectPr w:rsidR="00BB4307" w:rsidSect="00F46CAA">
          <w:type w:val="continuous"/>
          <w:pgSz w:w="12240" w:h="15840"/>
          <w:pgMar w:top="720" w:right="720" w:bottom="720" w:left="720" w:header="720" w:footer="720" w:gutter="0"/>
          <w:cols w:num="2" w:space="720"/>
          <w:docGrid w:linePitch="360"/>
        </w:sectPr>
      </w:pPr>
    </w:p>
    <w:p w:rsidR="002A2FE4" w:rsidRDefault="002A2FE4" w:rsidP="00E90396">
      <w:pPr>
        <w:rPr>
          <w:rFonts w:ascii="Calibri" w:hAnsi="Calibri"/>
          <w:sz w:val="22"/>
          <w:szCs w:val="22"/>
        </w:rPr>
      </w:pPr>
    </w:p>
    <w:p w:rsidR="008C4BA4" w:rsidRDefault="008C4BA4" w:rsidP="00E90396">
      <w:pPr>
        <w:rPr>
          <w:rFonts w:ascii="Calibri" w:hAnsi="Calibri"/>
          <w:sz w:val="22"/>
          <w:szCs w:val="22"/>
        </w:rPr>
      </w:pPr>
    </w:p>
    <w:p w:rsidR="00E90396" w:rsidRPr="00717EBA" w:rsidRDefault="00E90396" w:rsidP="00E90396">
      <w:pPr>
        <w:rPr>
          <w:rFonts w:ascii="Calibri" w:hAnsi="Calibri"/>
          <w:sz w:val="22"/>
          <w:szCs w:val="22"/>
        </w:rPr>
      </w:pPr>
    </w:p>
    <w:p w:rsidR="006B4AF2" w:rsidRPr="00717EBA" w:rsidRDefault="006B4AF2" w:rsidP="00EA2FD3">
      <w:pPr>
        <w:pStyle w:val="NoSpacing"/>
        <w:rPr>
          <w:rFonts w:ascii="Calibri" w:hAnsi="Calibri"/>
          <w:sz w:val="22"/>
          <w:szCs w:val="22"/>
        </w:rPr>
      </w:pPr>
    </w:p>
    <w:p w:rsidR="00717EBA" w:rsidRDefault="00717EBA">
      <w:pPr>
        <w:rPr>
          <w:rFonts w:ascii="Calibri" w:eastAsiaTheme="majorEastAsia" w:hAnsi="Calibri" w:cstheme="majorBidi"/>
          <w:b/>
          <w:bCs/>
          <w:color w:val="365F91" w:themeColor="accent1" w:themeShade="BF"/>
          <w:sz w:val="22"/>
          <w:szCs w:val="22"/>
        </w:rPr>
      </w:pPr>
      <w:r>
        <w:rPr>
          <w:rFonts w:ascii="Calibri" w:hAnsi="Calibri"/>
          <w:sz w:val="22"/>
          <w:szCs w:val="22"/>
        </w:rPr>
        <w:br w:type="page"/>
      </w:r>
    </w:p>
    <w:p w:rsidR="00E32AA0" w:rsidRPr="00717EBA" w:rsidRDefault="006B4AF2" w:rsidP="006B4AF2">
      <w:pPr>
        <w:pStyle w:val="Heading1"/>
        <w:rPr>
          <w:rFonts w:ascii="Calibri" w:hAnsi="Calibri"/>
          <w:sz w:val="22"/>
          <w:szCs w:val="22"/>
        </w:rPr>
      </w:pPr>
      <w:bookmarkStart w:id="39" w:name="_Toc427665785"/>
      <w:r w:rsidRPr="00717EBA">
        <w:rPr>
          <w:rFonts w:ascii="Calibri" w:hAnsi="Calibri"/>
          <w:sz w:val="22"/>
          <w:szCs w:val="22"/>
        </w:rPr>
        <w:lastRenderedPageBreak/>
        <w:t>Policies and Glossary</w:t>
      </w:r>
      <w:bookmarkEnd w:id="39"/>
    </w:p>
    <w:p w:rsidR="00BB4307" w:rsidRDefault="00BB4307" w:rsidP="00BB4307">
      <w:pPr>
        <w:pStyle w:val="NoSpacing"/>
        <w:rPr>
          <w:rFonts w:ascii="Calibri" w:hAnsi="Calibri"/>
          <w:b/>
          <w:sz w:val="22"/>
          <w:szCs w:val="22"/>
        </w:rPr>
        <w:sectPr w:rsidR="00BB4307" w:rsidSect="00F46CAA">
          <w:type w:val="continuous"/>
          <w:pgSz w:w="12240" w:h="15840"/>
          <w:pgMar w:top="720" w:right="720" w:bottom="720" w:left="720" w:header="720" w:footer="720" w:gutter="0"/>
          <w:cols w:num="2" w:space="720"/>
          <w:docGrid w:linePitch="360"/>
        </w:sectPr>
      </w:pPr>
    </w:p>
    <w:p w:rsidR="00315A5B" w:rsidRDefault="00315A5B" w:rsidP="00315A5B">
      <w:pPr>
        <w:pStyle w:val="Subtitle"/>
        <w:outlineLvl w:val="1"/>
        <w:rPr>
          <w:rFonts w:ascii="Calibri" w:hAnsi="Calibri"/>
          <w:sz w:val="22"/>
          <w:szCs w:val="22"/>
        </w:rPr>
      </w:pPr>
      <w:bookmarkStart w:id="40" w:name="_Toc427665786"/>
      <w:r w:rsidRPr="00717EBA">
        <w:rPr>
          <w:rFonts w:ascii="Calibri" w:hAnsi="Calibri"/>
          <w:sz w:val="22"/>
          <w:szCs w:val="22"/>
        </w:rPr>
        <w:lastRenderedPageBreak/>
        <w:t xml:space="preserve">Peace Corps </w:t>
      </w:r>
      <w:bookmarkEnd w:id="40"/>
      <w:r>
        <w:rPr>
          <w:rFonts w:ascii="Calibri" w:hAnsi="Calibri"/>
          <w:sz w:val="22"/>
          <w:szCs w:val="22"/>
        </w:rPr>
        <w:t>Polies related to Sexual Assault</w:t>
      </w:r>
    </w:p>
    <w:p w:rsidR="00BB4307" w:rsidRPr="00717EBA" w:rsidRDefault="00BB4307" w:rsidP="00BB4307">
      <w:pPr>
        <w:pStyle w:val="NoSpacing"/>
        <w:rPr>
          <w:rFonts w:ascii="Calibri" w:hAnsi="Calibri"/>
          <w:sz w:val="22"/>
          <w:szCs w:val="22"/>
        </w:rPr>
      </w:pPr>
      <w:r>
        <w:rPr>
          <w:rFonts w:ascii="Calibri" w:hAnsi="Calibri"/>
          <w:b/>
          <w:sz w:val="22"/>
          <w:szCs w:val="22"/>
        </w:rPr>
        <w:t>MS 243</w:t>
      </w:r>
      <w:r w:rsidRPr="00717EBA">
        <w:rPr>
          <w:rFonts w:ascii="Calibri" w:hAnsi="Calibri"/>
          <w:sz w:val="22"/>
          <w:szCs w:val="22"/>
        </w:rPr>
        <w:t xml:space="preserve"> </w:t>
      </w:r>
      <w:hyperlink r:id="rId16" w:history="1">
        <w:r w:rsidRPr="00717EBA">
          <w:rPr>
            <w:rFonts w:ascii="Calibri" w:hAnsi="Calibri"/>
            <w:b/>
            <w:sz w:val="22"/>
            <w:szCs w:val="22"/>
          </w:rPr>
          <w:t>Responding to Sexual Assault</w:t>
        </w:r>
      </w:hyperlink>
    </w:p>
    <w:p w:rsidR="00BB4307" w:rsidRDefault="00BB4307" w:rsidP="00BB4307">
      <w:pPr>
        <w:rPr>
          <w:rFonts w:ascii="Calibri" w:hAnsi="Calibri"/>
          <w:sz w:val="22"/>
          <w:szCs w:val="22"/>
        </w:rPr>
      </w:pPr>
      <w:r w:rsidRPr="00717EBA">
        <w:rPr>
          <w:rFonts w:ascii="Calibri" w:hAnsi="Calibri"/>
          <w:sz w:val="22"/>
          <w:szCs w:val="22"/>
        </w:rPr>
        <w:t xml:space="preserve">Provides overall policy </w:t>
      </w:r>
      <w:r>
        <w:rPr>
          <w:rFonts w:ascii="Calibri" w:hAnsi="Calibri"/>
          <w:sz w:val="22"/>
          <w:szCs w:val="22"/>
        </w:rPr>
        <w:t xml:space="preserve">and procedures </w:t>
      </w:r>
      <w:r w:rsidRPr="00717EBA">
        <w:rPr>
          <w:rFonts w:ascii="Calibri" w:hAnsi="Calibri"/>
          <w:sz w:val="22"/>
          <w:szCs w:val="22"/>
        </w:rPr>
        <w:t>on Peace Corps response to a sexual assault, including a system of Restricted and Standard Reporting of sexual assault as required by the Kate Puzey Act.</w:t>
      </w:r>
    </w:p>
    <w:p w:rsidR="00BB4307" w:rsidRDefault="00BB4307" w:rsidP="00BB4307"/>
    <w:p w:rsidR="00BB4307" w:rsidRDefault="00BB4307" w:rsidP="00BB4307">
      <w:pPr>
        <w:rPr>
          <w:rFonts w:ascii="Calibri" w:hAnsi="Calibri"/>
          <w:b/>
          <w:sz w:val="22"/>
          <w:szCs w:val="22"/>
        </w:rPr>
      </w:pPr>
      <w:r w:rsidRPr="00717EBA">
        <w:rPr>
          <w:rFonts w:ascii="Calibri" w:hAnsi="Calibri"/>
          <w:b/>
          <w:sz w:val="22"/>
          <w:szCs w:val="22"/>
        </w:rPr>
        <w:t>IPS 1-12</w:t>
      </w:r>
      <w:r w:rsidRPr="00717EBA">
        <w:rPr>
          <w:rFonts w:ascii="Calibri" w:hAnsi="Calibri"/>
          <w:sz w:val="22"/>
          <w:szCs w:val="22"/>
        </w:rPr>
        <w:t xml:space="preserve"> </w:t>
      </w:r>
      <w:hyperlink r:id="rId17" w:history="1">
        <w:r w:rsidRPr="00717EBA">
          <w:rPr>
            <w:rFonts w:ascii="Calibri" w:hAnsi="Calibri"/>
            <w:b/>
            <w:sz w:val="22"/>
            <w:szCs w:val="22"/>
          </w:rPr>
          <w:t>Volunteer/Trainee Sexual Misconduct</w:t>
        </w:r>
      </w:hyperlink>
    </w:p>
    <w:p w:rsidR="00BB4307" w:rsidRDefault="00BB4307" w:rsidP="00BB4307">
      <w:pPr>
        <w:rPr>
          <w:rFonts w:ascii="Calibri" w:hAnsi="Calibri"/>
          <w:sz w:val="22"/>
          <w:szCs w:val="22"/>
        </w:rPr>
      </w:pPr>
      <w:r w:rsidRPr="00717EBA">
        <w:rPr>
          <w:rFonts w:ascii="Calibri" w:hAnsi="Calibri"/>
          <w:sz w:val="22"/>
          <w:szCs w:val="22"/>
        </w:rPr>
        <w:t>Defines and prohibits sexual misconduct by Volunteers and creates an administrative process for resolving complaints of Volunteer on Volunteer sexual misconduct.</w:t>
      </w:r>
    </w:p>
    <w:p w:rsidR="00BB4307" w:rsidRDefault="00BB4307" w:rsidP="00BB4307">
      <w:pPr>
        <w:rPr>
          <w:rFonts w:ascii="Calibri" w:hAnsi="Calibri"/>
          <w:b/>
          <w:sz w:val="22"/>
          <w:szCs w:val="22"/>
        </w:rPr>
      </w:pPr>
    </w:p>
    <w:p w:rsidR="00BB4307" w:rsidRDefault="00BB4307" w:rsidP="00BB4307">
      <w:pPr>
        <w:rPr>
          <w:rFonts w:ascii="Calibri" w:hAnsi="Calibri"/>
          <w:b/>
          <w:sz w:val="22"/>
          <w:szCs w:val="22"/>
        </w:rPr>
      </w:pPr>
      <w:r w:rsidRPr="00717EBA">
        <w:rPr>
          <w:rFonts w:ascii="Calibri" w:hAnsi="Calibri"/>
          <w:b/>
          <w:sz w:val="22"/>
          <w:szCs w:val="22"/>
        </w:rPr>
        <w:t>MS 284 Early Termination of Service, Section 5.1(i)</w:t>
      </w:r>
    </w:p>
    <w:p w:rsidR="00BB4307" w:rsidRDefault="00BB4307" w:rsidP="00BB4307">
      <w:pPr>
        <w:rPr>
          <w:rFonts w:ascii="Calibri" w:hAnsi="Calibri"/>
          <w:sz w:val="22"/>
          <w:szCs w:val="22"/>
        </w:rPr>
      </w:pPr>
      <w:r w:rsidRPr="00717EBA">
        <w:rPr>
          <w:rFonts w:ascii="Calibri" w:hAnsi="Calibri"/>
          <w:sz w:val="22"/>
          <w:szCs w:val="22"/>
        </w:rPr>
        <w:t>Gives CDs authority to grant interrupted service for a Volunteer who is the victim of sexual assault, stalking, or other serious crime.</w:t>
      </w:r>
    </w:p>
    <w:p w:rsidR="00BB4307" w:rsidRDefault="00BB4307" w:rsidP="00BB4307">
      <w:pPr>
        <w:rPr>
          <w:rFonts w:ascii="Calibri" w:hAnsi="Calibri"/>
          <w:b/>
          <w:sz w:val="22"/>
          <w:szCs w:val="22"/>
        </w:rPr>
      </w:pPr>
    </w:p>
    <w:p w:rsidR="00BB4307" w:rsidRDefault="00BB4307" w:rsidP="00BB4307">
      <w:pPr>
        <w:rPr>
          <w:rFonts w:ascii="Calibri" w:hAnsi="Calibri"/>
          <w:sz w:val="22"/>
          <w:szCs w:val="22"/>
        </w:rPr>
      </w:pPr>
      <w:r w:rsidRPr="00717EBA">
        <w:rPr>
          <w:rFonts w:ascii="Calibri" w:hAnsi="Calibri"/>
          <w:b/>
          <w:sz w:val="22"/>
          <w:szCs w:val="22"/>
        </w:rPr>
        <w:t xml:space="preserve">IPS 1-13 </w:t>
      </w:r>
      <w:hyperlink r:id="rId18" w:history="1">
        <w:r w:rsidRPr="00717EBA">
          <w:rPr>
            <w:rFonts w:ascii="Calibri" w:hAnsi="Calibri"/>
            <w:b/>
            <w:sz w:val="22"/>
            <w:szCs w:val="22"/>
          </w:rPr>
          <w:t>Stalking</w:t>
        </w:r>
      </w:hyperlink>
    </w:p>
    <w:p w:rsidR="00BB4307" w:rsidRDefault="00BB4307" w:rsidP="00BB4307">
      <w:pPr>
        <w:rPr>
          <w:rFonts w:ascii="Calibri" w:hAnsi="Calibri"/>
          <w:sz w:val="22"/>
          <w:szCs w:val="22"/>
        </w:rPr>
      </w:pPr>
      <w:r w:rsidRPr="00717EBA">
        <w:rPr>
          <w:rFonts w:ascii="Calibri" w:hAnsi="Calibri"/>
          <w:sz w:val="22"/>
          <w:szCs w:val="22"/>
        </w:rPr>
        <w:t>Provides definition of stalking and clear responsibility of the Peace Corps to mitigate risks.</w:t>
      </w:r>
    </w:p>
    <w:p w:rsidR="00BB4307" w:rsidRDefault="00BB4307" w:rsidP="00BB4307">
      <w:pPr>
        <w:rPr>
          <w:rFonts w:ascii="Calibri" w:hAnsi="Calibri"/>
          <w:b/>
          <w:sz w:val="22"/>
          <w:szCs w:val="22"/>
        </w:rPr>
      </w:pPr>
    </w:p>
    <w:p w:rsidR="00BB4307" w:rsidRDefault="00BB4307" w:rsidP="00BB4307">
      <w:pPr>
        <w:rPr>
          <w:rFonts w:ascii="Calibri" w:hAnsi="Calibri"/>
          <w:sz w:val="22"/>
          <w:szCs w:val="22"/>
        </w:rPr>
      </w:pPr>
      <w:r w:rsidRPr="00717EBA">
        <w:rPr>
          <w:rFonts w:ascii="Calibri" w:hAnsi="Calibri"/>
          <w:b/>
          <w:sz w:val="22"/>
          <w:szCs w:val="22"/>
        </w:rPr>
        <w:t xml:space="preserve">IPS 1-11 </w:t>
      </w:r>
      <w:hyperlink r:id="rId19" w:history="1">
        <w:r w:rsidRPr="00717EBA">
          <w:rPr>
            <w:rFonts w:ascii="Calibri" w:hAnsi="Calibri"/>
            <w:b/>
            <w:sz w:val="22"/>
            <w:szCs w:val="22"/>
          </w:rPr>
          <w:t>Immunity from Peace Corps Disciplinary Action for Victims of Sexual Assault</w:t>
        </w:r>
      </w:hyperlink>
    </w:p>
    <w:p w:rsidR="00BB4307" w:rsidRDefault="00BB4307" w:rsidP="00BB4307">
      <w:pPr>
        <w:rPr>
          <w:rFonts w:ascii="Calibri" w:hAnsi="Calibri"/>
          <w:sz w:val="22"/>
          <w:szCs w:val="22"/>
        </w:rPr>
      </w:pPr>
      <w:r w:rsidRPr="00717EBA">
        <w:rPr>
          <w:rFonts w:ascii="Calibri" w:hAnsi="Calibri"/>
          <w:sz w:val="22"/>
          <w:szCs w:val="22"/>
        </w:rPr>
        <w:t>Provides victims of sexual assault with immunity from administrative discipline for policy violations related to the incident.</w:t>
      </w:r>
    </w:p>
    <w:p w:rsidR="00BB4307" w:rsidRDefault="00BB4307" w:rsidP="00BB4307">
      <w:pPr>
        <w:rPr>
          <w:rFonts w:ascii="Calibri" w:hAnsi="Calibri"/>
          <w:b/>
          <w:sz w:val="22"/>
          <w:szCs w:val="22"/>
        </w:rPr>
      </w:pPr>
    </w:p>
    <w:p w:rsidR="00BB4307" w:rsidRDefault="00BB4307" w:rsidP="00BB4307">
      <w:pPr>
        <w:rPr>
          <w:rFonts w:ascii="Calibri" w:hAnsi="Calibri"/>
          <w:b/>
          <w:sz w:val="22"/>
          <w:szCs w:val="22"/>
        </w:rPr>
      </w:pPr>
      <w:r w:rsidRPr="00717EBA">
        <w:rPr>
          <w:rFonts w:ascii="Calibri" w:hAnsi="Calibri"/>
          <w:b/>
          <w:sz w:val="22"/>
          <w:szCs w:val="22"/>
        </w:rPr>
        <w:t>MS 774 Retention of Counsel</w:t>
      </w:r>
    </w:p>
    <w:p w:rsidR="00BB4307" w:rsidRDefault="00BB4307" w:rsidP="00BB4307">
      <w:pPr>
        <w:rPr>
          <w:rFonts w:ascii="Calibri" w:hAnsi="Calibri"/>
          <w:b/>
          <w:sz w:val="22"/>
          <w:szCs w:val="22"/>
        </w:rPr>
      </w:pPr>
      <w:r w:rsidRPr="00717EBA">
        <w:rPr>
          <w:rFonts w:ascii="Calibri" w:hAnsi="Calibri"/>
          <w:sz w:val="22"/>
          <w:szCs w:val="22"/>
        </w:rPr>
        <w:t>Requires CD to maintain list of local counsel who handle sexual assault cases; allows for retention of counsel to provide information about the legal process; requires retention of counsel for Volunteer victims, et al.</w:t>
      </w:r>
    </w:p>
    <w:p w:rsidR="00BB4307" w:rsidRDefault="00BB4307">
      <w:pPr>
        <w:rPr>
          <w:rFonts w:ascii="Calibri" w:hAnsi="Calibri"/>
          <w:sz w:val="22"/>
          <w:szCs w:val="22"/>
        </w:rPr>
        <w:sectPr w:rsidR="00BB4307" w:rsidSect="00F46CAA">
          <w:type w:val="continuous"/>
          <w:pgSz w:w="12240" w:h="15840"/>
          <w:pgMar w:top="720" w:right="720" w:bottom="720" w:left="720" w:header="720" w:footer="720" w:gutter="0"/>
          <w:cols w:num="2" w:space="720"/>
          <w:docGrid w:linePitch="360"/>
        </w:sectPr>
      </w:pPr>
      <w:bookmarkStart w:id="41" w:name="_Toc427665787"/>
    </w:p>
    <w:p w:rsidR="00BB4307" w:rsidRDefault="00BB4307">
      <w:pPr>
        <w:rPr>
          <w:rFonts w:ascii="Calibri" w:eastAsiaTheme="majorEastAsia" w:hAnsi="Calibri" w:cstheme="majorBidi"/>
          <w:i/>
          <w:iCs/>
          <w:color w:val="4F81BD" w:themeColor="accent1"/>
          <w:spacing w:val="15"/>
          <w:sz w:val="22"/>
          <w:szCs w:val="22"/>
        </w:rPr>
      </w:pPr>
      <w:r>
        <w:rPr>
          <w:rFonts w:ascii="Calibri" w:hAnsi="Calibri"/>
          <w:sz w:val="22"/>
          <w:szCs w:val="22"/>
        </w:rPr>
        <w:lastRenderedPageBreak/>
        <w:br w:type="page"/>
      </w:r>
    </w:p>
    <w:p w:rsidR="0098674E" w:rsidRPr="00717EBA" w:rsidRDefault="005E2BAA" w:rsidP="003174D9">
      <w:pPr>
        <w:pStyle w:val="Subtitle"/>
        <w:outlineLvl w:val="1"/>
        <w:rPr>
          <w:rFonts w:ascii="Calibri" w:hAnsi="Calibri"/>
          <w:sz w:val="22"/>
          <w:szCs w:val="22"/>
        </w:rPr>
      </w:pPr>
      <w:r w:rsidRPr="00717EBA">
        <w:rPr>
          <w:rFonts w:ascii="Calibri" w:hAnsi="Calibri"/>
          <w:sz w:val="22"/>
          <w:szCs w:val="22"/>
        </w:rPr>
        <w:lastRenderedPageBreak/>
        <w:t>Glossary</w:t>
      </w:r>
      <w:bookmarkEnd w:id="41"/>
    </w:p>
    <w:p w:rsidR="00717EBA" w:rsidRDefault="00717EBA" w:rsidP="006F74C1">
      <w:pPr>
        <w:pStyle w:val="NoSpacing"/>
        <w:rPr>
          <w:rFonts w:ascii="Calibri" w:hAnsi="Calibri"/>
          <w:b/>
          <w:sz w:val="22"/>
          <w:szCs w:val="22"/>
        </w:rPr>
        <w:sectPr w:rsidR="00717EBA" w:rsidSect="00F46CAA">
          <w:type w:val="continuous"/>
          <w:pgSz w:w="12240" w:h="15840"/>
          <w:pgMar w:top="720" w:right="720" w:bottom="720" w:left="720" w:header="720" w:footer="720" w:gutter="0"/>
          <w:cols w:num="2" w:space="720"/>
          <w:docGrid w:linePitch="360"/>
        </w:sectPr>
      </w:pPr>
    </w:p>
    <w:p w:rsidR="006F74C1" w:rsidRPr="00717EBA" w:rsidRDefault="0098674E" w:rsidP="006F74C1">
      <w:pPr>
        <w:pStyle w:val="NoSpacing"/>
        <w:rPr>
          <w:rFonts w:ascii="Calibri" w:hAnsi="Calibri"/>
          <w:sz w:val="22"/>
          <w:szCs w:val="22"/>
        </w:rPr>
      </w:pPr>
      <w:r w:rsidRPr="00717EBA">
        <w:rPr>
          <w:rFonts w:ascii="Calibri" w:hAnsi="Calibri"/>
          <w:b/>
          <w:sz w:val="22"/>
          <w:szCs w:val="22"/>
        </w:rPr>
        <w:lastRenderedPageBreak/>
        <w:t>Aggravated Sexual Assault:</w:t>
      </w:r>
      <w:r w:rsidR="006F74C1" w:rsidRPr="00717EBA">
        <w:rPr>
          <w:rFonts w:ascii="Calibri" w:hAnsi="Calibri"/>
          <w:b/>
          <w:sz w:val="22"/>
          <w:szCs w:val="22"/>
        </w:rPr>
        <w:t xml:space="preserve"> </w:t>
      </w:r>
      <w:r w:rsidR="006F74C1" w:rsidRPr="00717EBA">
        <w:rPr>
          <w:rFonts w:ascii="Calibri" w:hAnsi="Calibri"/>
          <w:sz w:val="22"/>
          <w:szCs w:val="22"/>
        </w:rPr>
        <w:t xml:space="preserve">Another person, without the consent of the Volunteer, intentionally or knowingly: </w:t>
      </w:r>
    </w:p>
    <w:p w:rsidR="006F74C1" w:rsidRPr="00717EBA" w:rsidRDefault="006F74C1" w:rsidP="00341F3D">
      <w:pPr>
        <w:pStyle w:val="NoSpacing"/>
        <w:numPr>
          <w:ilvl w:val="0"/>
          <w:numId w:val="18"/>
        </w:numPr>
        <w:rPr>
          <w:rFonts w:ascii="Calibri" w:hAnsi="Calibri"/>
          <w:sz w:val="22"/>
          <w:szCs w:val="22"/>
        </w:rPr>
      </w:pPr>
      <w:r w:rsidRPr="00717EBA">
        <w:rPr>
          <w:rFonts w:ascii="Calibri" w:hAnsi="Calibri"/>
          <w:sz w:val="22"/>
          <w:szCs w:val="22"/>
        </w:rPr>
        <w:t xml:space="preserve">touches or contacts, either directly or through clothing, the Volunteer’s genitalia, anus, groin, breast, inner thigh, or buttocks; OR </w:t>
      </w:r>
    </w:p>
    <w:p w:rsidR="006F74C1" w:rsidRPr="00717EBA" w:rsidRDefault="006F74C1" w:rsidP="00341F3D">
      <w:pPr>
        <w:pStyle w:val="NoSpacing"/>
        <w:numPr>
          <w:ilvl w:val="0"/>
          <w:numId w:val="18"/>
        </w:numPr>
        <w:rPr>
          <w:rFonts w:ascii="Calibri" w:hAnsi="Calibri"/>
          <w:sz w:val="22"/>
          <w:szCs w:val="22"/>
        </w:rPr>
      </w:pPr>
      <w:r w:rsidRPr="00717EBA">
        <w:rPr>
          <w:rFonts w:ascii="Calibri" w:hAnsi="Calibri"/>
          <w:sz w:val="22"/>
          <w:szCs w:val="22"/>
        </w:rPr>
        <w:t xml:space="preserve">kisses the Volunteer; OR </w:t>
      </w:r>
    </w:p>
    <w:p w:rsidR="006F74C1" w:rsidRPr="00717EBA" w:rsidRDefault="006F74C1" w:rsidP="00341F3D">
      <w:pPr>
        <w:pStyle w:val="NoSpacing"/>
        <w:numPr>
          <w:ilvl w:val="0"/>
          <w:numId w:val="18"/>
        </w:numPr>
        <w:rPr>
          <w:rFonts w:ascii="Calibri" w:hAnsi="Calibri"/>
          <w:sz w:val="22"/>
          <w:szCs w:val="22"/>
        </w:rPr>
      </w:pPr>
      <w:r w:rsidRPr="00717EBA">
        <w:rPr>
          <w:rFonts w:ascii="Calibri" w:hAnsi="Calibri"/>
          <w:sz w:val="22"/>
          <w:szCs w:val="22"/>
        </w:rPr>
        <w:t xml:space="preserve">disrobes the Volunteer; OR </w:t>
      </w:r>
    </w:p>
    <w:p w:rsidR="006F74C1" w:rsidRPr="00717EBA" w:rsidRDefault="006F74C1" w:rsidP="00341F3D">
      <w:pPr>
        <w:pStyle w:val="NoSpacing"/>
        <w:numPr>
          <w:ilvl w:val="0"/>
          <w:numId w:val="18"/>
        </w:numPr>
        <w:rPr>
          <w:rFonts w:ascii="Calibri" w:hAnsi="Calibri"/>
          <w:sz w:val="22"/>
          <w:szCs w:val="22"/>
        </w:rPr>
      </w:pPr>
      <w:r w:rsidRPr="00717EBA">
        <w:rPr>
          <w:rFonts w:ascii="Calibri" w:hAnsi="Calibri"/>
          <w:sz w:val="22"/>
          <w:szCs w:val="22"/>
        </w:rPr>
        <w:t xml:space="preserve">causes the Volunteer to touch or contact, either directly or through clothing, another person’s genitalia, anus, groin, breast, inner thigh, or buttocks, OR </w:t>
      </w:r>
    </w:p>
    <w:p w:rsidR="006F74C1" w:rsidRPr="00717EBA" w:rsidRDefault="006F74C1" w:rsidP="00341F3D">
      <w:pPr>
        <w:pStyle w:val="NoSpacing"/>
        <w:numPr>
          <w:ilvl w:val="0"/>
          <w:numId w:val="18"/>
        </w:numPr>
        <w:rPr>
          <w:rFonts w:ascii="Calibri" w:hAnsi="Calibri"/>
          <w:sz w:val="22"/>
          <w:szCs w:val="22"/>
        </w:rPr>
      </w:pPr>
      <w:r w:rsidRPr="00717EBA">
        <w:rPr>
          <w:rFonts w:ascii="Calibri" w:hAnsi="Calibri"/>
          <w:sz w:val="22"/>
          <w:szCs w:val="22"/>
        </w:rPr>
        <w:t xml:space="preserve">attempts to carry out any of those acts,   </w:t>
      </w:r>
    </w:p>
    <w:p w:rsidR="006F74C1" w:rsidRPr="00717EBA" w:rsidRDefault="006F74C1" w:rsidP="00341F3D">
      <w:pPr>
        <w:pStyle w:val="NoSpacing"/>
        <w:numPr>
          <w:ilvl w:val="0"/>
          <w:numId w:val="18"/>
        </w:numPr>
        <w:rPr>
          <w:rFonts w:ascii="Calibri" w:hAnsi="Calibri"/>
          <w:i/>
          <w:sz w:val="22"/>
          <w:szCs w:val="22"/>
        </w:rPr>
      </w:pPr>
      <w:r w:rsidRPr="00717EBA">
        <w:rPr>
          <w:rFonts w:ascii="Calibri" w:hAnsi="Calibri"/>
          <w:i/>
          <w:sz w:val="22"/>
          <w:szCs w:val="22"/>
        </w:rPr>
        <w:t>AND:</w:t>
      </w:r>
    </w:p>
    <w:p w:rsidR="006F74C1" w:rsidRPr="00717EBA" w:rsidRDefault="006F74C1" w:rsidP="00341F3D">
      <w:pPr>
        <w:pStyle w:val="NoSpacing"/>
        <w:numPr>
          <w:ilvl w:val="0"/>
          <w:numId w:val="18"/>
        </w:numPr>
        <w:rPr>
          <w:rFonts w:ascii="Calibri" w:hAnsi="Calibri"/>
          <w:sz w:val="22"/>
          <w:szCs w:val="22"/>
        </w:rPr>
      </w:pPr>
      <w:r w:rsidRPr="00717EBA">
        <w:rPr>
          <w:rFonts w:ascii="Calibri" w:hAnsi="Calibri"/>
          <w:sz w:val="22"/>
          <w:szCs w:val="22"/>
        </w:rPr>
        <w:t>The offender uses, or threatens to use, a weapon, OR</w:t>
      </w:r>
    </w:p>
    <w:p w:rsidR="006F74C1" w:rsidRPr="00717EBA" w:rsidRDefault="006F74C1" w:rsidP="00341F3D">
      <w:pPr>
        <w:pStyle w:val="NoSpacing"/>
        <w:numPr>
          <w:ilvl w:val="0"/>
          <w:numId w:val="18"/>
        </w:numPr>
        <w:rPr>
          <w:rFonts w:ascii="Calibri" w:hAnsi="Calibri"/>
          <w:sz w:val="22"/>
          <w:szCs w:val="22"/>
        </w:rPr>
      </w:pPr>
      <w:r w:rsidRPr="00717EBA">
        <w:rPr>
          <w:rFonts w:ascii="Calibri" w:hAnsi="Calibri"/>
          <w:sz w:val="22"/>
          <w:szCs w:val="22"/>
        </w:rPr>
        <w:t>The offender uses, or threatens to use, force or other intimidating actions, OR</w:t>
      </w:r>
    </w:p>
    <w:p w:rsidR="006F74C1" w:rsidRPr="00717EBA" w:rsidRDefault="006F74C1" w:rsidP="00341F3D">
      <w:pPr>
        <w:pStyle w:val="NoSpacing"/>
        <w:numPr>
          <w:ilvl w:val="0"/>
          <w:numId w:val="18"/>
        </w:numPr>
        <w:rPr>
          <w:rFonts w:ascii="Calibri" w:hAnsi="Calibri"/>
          <w:sz w:val="22"/>
          <w:szCs w:val="22"/>
        </w:rPr>
      </w:pPr>
      <w:r w:rsidRPr="00717EBA">
        <w:rPr>
          <w:rFonts w:ascii="Calibri" w:hAnsi="Calibri"/>
          <w:sz w:val="22"/>
          <w:szCs w:val="22"/>
        </w:rPr>
        <w:t>The Volunteer is incapacitated or otherwise incapable of giving consent.</w:t>
      </w:r>
    </w:p>
    <w:p w:rsidR="0098674E" w:rsidRPr="00717EBA" w:rsidRDefault="0098674E" w:rsidP="0098674E">
      <w:pPr>
        <w:pStyle w:val="NoSpacing"/>
        <w:rPr>
          <w:rFonts w:ascii="Calibri" w:hAnsi="Calibri"/>
          <w:b/>
          <w:sz w:val="22"/>
          <w:szCs w:val="22"/>
        </w:rPr>
      </w:pPr>
    </w:p>
    <w:p w:rsidR="006F74C1" w:rsidRPr="00717EBA" w:rsidRDefault="006F74C1" w:rsidP="006F74C1">
      <w:pPr>
        <w:pStyle w:val="NoSpacing"/>
        <w:rPr>
          <w:rFonts w:ascii="Calibri" w:hAnsi="Calibri"/>
          <w:sz w:val="22"/>
          <w:szCs w:val="22"/>
        </w:rPr>
      </w:pPr>
      <w:r w:rsidRPr="00717EBA">
        <w:rPr>
          <w:rFonts w:ascii="Calibri" w:hAnsi="Calibri"/>
          <w:b/>
          <w:sz w:val="22"/>
          <w:szCs w:val="22"/>
        </w:rPr>
        <w:t>Assailant:</w:t>
      </w:r>
      <w:r w:rsidRPr="00717EBA">
        <w:rPr>
          <w:rFonts w:ascii="Calibri" w:hAnsi="Calibri"/>
          <w:sz w:val="22"/>
          <w:szCs w:val="22"/>
        </w:rPr>
        <w:t xml:space="preserve"> A person who attacks another or a person who commits a crime.</w:t>
      </w:r>
    </w:p>
    <w:p w:rsidR="00C61426" w:rsidRPr="00717EBA" w:rsidRDefault="0098674E" w:rsidP="00C61426">
      <w:pPr>
        <w:pStyle w:val="NoSpacing"/>
        <w:rPr>
          <w:rFonts w:ascii="Calibri" w:hAnsi="Calibri"/>
          <w:sz w:val="22"/>
          <w:szCs w:val="22"/>
        </w:rPr>
      </w:pPr>
      <w:r w:rsidRPr="00717EBA">
        <w:rPr>
          <w:rFonts w:ascii="Calibri" w:hAnsi="Calibri"/>
          <w:b/>
          <w:sz w:val="22"/>
          <w:szCs w:val="22"/>
        </w:rPr>
        <w:t>Burglary:</w:t>
      </w:r>
      <w:r w:rsidRPr="00717EBA">
        <w:rPr>
          <w:rFonts w:ascii="Calibri" w:hAnsi="Calibri"/>
          <w:sz w:val="22"/>
          <w:szCs w:val="22"/>
        </w:rPr>
        <w:t xml:space="preserve"> </w:t>
      </w:r>
      <w:r w:rsidR="00C61426" w:rsidRPr="00717EBA">
        <w:rPr>
          <w:rFonts w:ascii="Calibri" w:hAnsi="Calibri"/>
          <w:sz w:val="22"/>
          <w:szCs w:val="22"/>
        </w:rPr>
        <w:t>Unlawful or forcible entry of a residence. This incident type usually, but not always, involves theft. The illegal entry may be forcible, such as breaking a window or slashing a screen, or may be without force by entering through an unlocked door or an open window. As long as the person entering has no legal right to be present in the residence, a burglary has occurred. Also includes illegal entry of a hotel room.</w:t>
      </w:r>
    </w:p>
    <w:p w:rsidR="00C61426" w:rsidRPr="00717EBA" w:rsidRDefault="00C61426" w:rsidP="00C61426">
      <w:pPr>
        <w:pStyle w:val="NoSpacing"/>
        <w:ind w:firstLine="720"/>
        <w:rPr>
          <w:rFonts w:ascii="Calibri" w:hAnsi="Calibri"/>
          <w:b/>
          <w:sz w:val="22"/>
          <w:szCs w:val="22"/>
        </w:rPr>
      </w:pPr>
      <w:r w:rsidRPr="00717EBA">
        <w:rPr>
          <w:rFonts w:ascii="Calibri" w:hAnsi="Calibri"/>
          <w:b/>
          <w:sz w:val="22"/>
          <w:szCs w:val="22"/>
        </w:rPr>
        <w:t xml:space="preserve">What is a burglary? </w:t>
      </w:r>
    </w:p>
    <w:p w:rsidR="00C61426" w:rsidRPr="00717EBA" w:rsidRDefault="00C61426" w:rsidP="00C61426">
      <w:pPr>
        <w:pStyle w:val="NoSpacing"/>
        <w:ind w:left="720"/>
        <w:rPr>
          <w:rFonts w:ascii="Calibri" w:hAnsi="Calibri"/>
          <w:sz w:val="22"/>
          <w:szCs w:val="22"/>
        </w:rPr>
      </w:pPr>
      <w:r w:rsidRPr="00717EBA">
        <w:rPr>
          <w:rFonts w:ascii="Calibri" w:hAnsi="Calibri"/>
          <w:sz w:val="22"/>
          <w:szCs w:val="22"/>
        </w:rPr>
        <w:t xml:space="preserve">A burglary occurs anytime there is unlawful or unauthorized entry or attempted into your house, room or hotel room. Unlawful entry does not have to involve force or someone breaking in; unlawful entry occurs anytime someone who does not have permission enters your house or hotel room. Unlawful entry can occur through a window or door that is not locked or through a window or door that has been left open. </w:t>
      </w:r>
    </w:p>
    <w:p w:rsidR="0098674E" w:rsidRPr="00717EBA" w:rsidRDefault="0098674E" w:rsidP="00C61426">
      <w:pPr>
        <w:pStyle w:val="NoSpacing"/>
        <w:rPr>
          <w:rFonts w:ascii="Calibri" w:hAnsi="Calibri" w:cs="Calibri"/>
          <w:b/>
          <w:color w:val="000000"/>
          <w:sz w:val="22"/>
          <w:szCs w:val="22"/>
        </w:rPr>
      </w:pPr>
    </w:p>
    <w:p w:rsidR="008E6A78" w:rsidRPr="00717EBA" w:rsidRDefault="008E6A78" w:rsidP="008E6A78">
      <w:pPr>
        <w:autoSpaceDE w:val="0"/>
        <w:autoSpaceDN w:val="0"/>
        <w:adjustRightInd w:val="0"/>
        <w:jc w:val="both"/>
        <w:rPr>
          <w:rFonts w:ascii="Calibri" w:hAnsi="Calibri" w:cs="Calibri"/>
          <w:color w:val="000000"/>
          <w:sz w:val="22"/>
          <w:szCs w:val="22"/>
        </w:rPr>
      </w:pPr>
      <w:r w:rsidRPr="00717EBA">
        <w:rPr>
          <w:rFonts w:ascii="Calibri" w:hAnsi="Calibri" w:cs="Calibri"/>
          <w:b/>
          <w:color w:val="000000"/>
          <w:sz w:val="22"/>
          <w:szCs w:val="22"/>
        </w:rPr>
        <w:t xml:space="preserve">Bystander intervention </w:t>
      </w:r>
      <w:r w:rsidRPr="00717EBA">
        <w:rPr>
          <w:rFonts w:ascii="Calibri" w:hAnsi="Calibri" w:cs="Calibri"/>
          <w:color w:val="000000"/>
          <w:sz w:val="22"/>
          <w:szCs w:val="22"/>
        </w:rPr>
        <w:t>–</w:t>
      </w:r>
      <w:r w:rsidRPr="00717EBA">
        <w:rPr>
          <w:rFonts w:ascii="Calibri" w:hAnsi="Calibri" w:cs="Calibri"/>
          <w:b/>
          <w:color w:val="000000"/>
          <w:sz w:val="22"/>
          <w:szCs w:val="22"/>
        </w:rPr>
        <w:t xml:space="preserve"> </w:t>
      </w:r>
      <w:r w:rsidRPr="00717EBA">
        <w:rPr>
          <w:rFonts w:ascii="Calibri" w:hAnsi="Calibri" w:cs="Calibri"/>
          <w:color w:val="000000"/>
          <w:sz w:val="22"/>
          <w:szCs w:val="22"/>
        </w:rPr>
        <w:t>The process of safely interrupting a situation in which others may be at risk for becoming the victim of sexual or physical violence.</w:t>
      </w:r>
    </w:p>
    <w:p w:rsidR="008E6A78" w:rsidRPr="00717EBA" w:rsidRDefault="008E6A78" w:rsidP="008E6A78">
      <w:pPr>
        <w:autoSpaceDE w:val="0"/>
        <w:autoSpaceDN w:val="0"/>
        <w:adjustRightInd w:val="0"/>
        <w:spacing w:after="20"/>
        <w:jc w:val="both"/>
        <w:rPr>
          <w:rFonts w:ascii="Calibri" w:hAnsi="Calibri" w:cs="Calibri"/>
          <w:color w:val="000000"/>
          <w:sz w:val="22"/>
          <w:szCs w:val="22"/>
        </w:rPr>
      </w:pPr>
      <w:r w:rsidRPr="00717EBA">
        <w:rPr>
          <w:rFonts w:ascii="Calibri" w:hAnsi="Calibri" w:cs="Calibri"/>
          <w:b/>
          <w:color w:val="000000"/>
          <w:sz w:val="22"/>
          <w:szCs w:val="22"/>
        </w:rPr>
        <w:t>Bystander phenomenon</w:t>
      </w:r>
      <w:r w:rsidRPr="00717EBA">
        <w:rPr>
          <w:rFonts w:ascii="Calibri" w:hAnsi="Calibri" w:cs="Calibri"/>
          <w:color w:val="000000"/>
          <w:sz w:val="22"/>
          <w:szCs w:val="22"/>
        </w:rPr>
        <w:t xml:space="preserve"> - </w:t>
      </w:r>
      <w:r w:rsidRPr="00717EBA">
        <w:rPr>
          <w:rFonts w:ascii="Calibri" w:hAnsi="Calibri"/>
          <w:bCs/>
          <w:iCs/>
          <w:sz w:val="22"/>
          <w:szCs w:val="22"/>
        </w:rPr>
        <w:t>A social-psychological phenomenon in which individuals do not offer help to someone in danger when other people are present.</w:t>
      </w:r>
    </w:p>
    <w:p w:rsidR="0098674E" w:rsidRPr="00426080" w:rsidRDefault="0098674E" w:rsidP="0098674E">
      <w:pPr>
        <w:pStyle w:val="NoSpacing"/>
        <w:rPr>
          <w:rFonts w:asciiTheme="minorHAnsi" w:hAnsiTheme="minorHAnsi"/>
        </w:rPr>
      </w:pPr>
      <w:r w:rsidRPr="00426080">
        <w:rPr>
          <w:rFonts w:asciiTheme="minorHAnsi" w:hAnsiTheme="minorHAnsi"/>
          <w:b/>
          <w:sz w:val="22"/>
          <w:szCs w:val="22"/>
          <w:rPrChange w:id="42" w:author="Giver, Sandi" w:date="2015-08-03T16:15:00Z">
            <w:rPr>
              <w:rFonts w:ascii="Calibri" w:hAnsi="Calibri"/>
              <w:sz w:val="22"/>
              <w:szCs w:val="22"/>
            </w:rPr>
          </w:rPrChange>
        </w:rPr>
        <w:lastRenderedPageBreak/>
        <w:t xml:space="preserve">Cyber </w:t>
      </w:r>
      <w:r w:rsidRPr="00426080">
        <w:rPr>
          <w:rFonts w:asciiTheme="minorHAnsi" w:hAnsiTheme="minorHAnsi"/>
          <w:b/>
          <w:sz w:val="22"/>
          <w:szCs w:val="22"/>
        </w:rPr>
        <w:t>Stalking:</w:t>
      </w:r>
      <w:r w:rsidR="001C4754" w:rsidRPr="00426080">
        <w:rPr>
          <w:rFonts w:asciiTheme="minorHAnsi" w:hAnsiTheme="minorHAnsi" w:cs="Arial"/>
          <w:color w:val="222222"/>
          <w:shd w:val="clear" w:color="auto" w:fill="FFFFFF"/>
        </w:rPr>
        <w:t xml:space="preserve"> </w:t>
      </w:r>
      <w:r w:rsidR="001C4754" w:rsidRPr="00426080">
        <w:rPr>
          <w:rFonts w:asciiTheme="minorHAnsi" w:hAnsiTheme="minorHAnsi"/>
        </w:rPr>
        <w:t>the repeated use of electronic communications to harass or frighten someone, for example by sending threatening e-mails</w:t>
      </w:r>
    </w:p>
    <w:p w:rsidR="0020695A" w:rsidRPr="00717EBA" w:rsidRDefault="0020695A" w:rsidP="0020695A">
      <w:pPr>
        <w:autoSpaceDE w:val="0"/>
        <w:autoSpaceDN w:val="0"/>
        <w:adjustRightInd w:val="0"/>
        <w:spacing w:after="56"/>
        <w:contextualSpacing/>
        <w:rPr>
          <w:rFonts w:ascii="Calibri" w:hAnsi="Calibri" w:cs="Calibri"/>
          <w:color w:val="000000"/>
          <w:sz w:val="22"/>
          <w:szCs w:val="22"/>
        </w:rPr>
      </w:pPr>
      <w:r w:rsidRPr="00717EBA">
        <w:rPr>
          <w:rFonts w:ascii="Calibri" w:hAnsi="Calibri" w:cs="Calibri"/>
          <w:b/>
          <w:color w:val="000000"/>
          <w:sz w:val="22"/>
          <w:szCs w:val="22"/>
        </w:rPr>
        <w:t>Danger</w:t>
      </w:r>
      <w:r w:rsidRPr="00717EBA">
        <w:rPr>
          <w:rFonts w:ascii="Calibri" w:hAnsi="Calibri" w:cs="Calibri"/>
          <w:color w:val="000000"/>
          <w:sz w:val="22"/>
          <w:szCs w:val="22"/>
        </w:rPr>
        <w:t xml:space="preserve">: A condition with the potential to cause illness, injury, death, property damage or loss. </w:t>
      </w:r>
    </w:p>
    <w:p w:rsidR="0020695A" w:rsidRPr="00717EBA" w:rsidRDefault="0020695A" w:rsidP="0020695A">
      <w:pPr>
        <w:autoSpaceDE w:val="0"/>
        <w:autoSpaceDN w:val="0"/>
        <w:adjustRightInd w:val="0"/>
        <w:contextualSpacing/>
        <w:rPr>
          <w:rFonts w:ascii="Calibri" w:hAnsi="Calibri" w:cs="Calibri"/>
          <w:color w:val="000000"/>
          <w:sz w:val="22"/>
          <w:szCs w:val="22"/>
        </w:rPr>
      </w:pPr>
      <w:r w:rsidRPr="00717EBA">
        <w:rPr>
          <w:rFonts w:ascii="Calibri" w:hAnsi="Calibri" w:cs="Calibri"/>
          <w:b/>
          <w:color w:val="000000"/>
          <w:sz w:val="22"/>
          <w:szCs w:val="22"/>
        </w:rPr>
        <w:t>Mitigation</w:t>
      </w:r>
      <w:r w:rsidRPr="00717EBA">
        <w:rPr>
          <w:rFonts w:ascii="Calibri" w:hAnsi="Calibri" w:cs="Calibri"/>
          <w:color w:val="000000"/>
          <w:sz w:val="22"/>
          <w:szCs w:val="22"/>
        </w:rPr>
        <w:t xml:space="preserve">: Steps taken to reduce risk by reducing the likelihood that a dangerous event will occur or the impact if it does occur. </w:t>
      </w:r>
    </w:p>
    <w:p w:rsidR="0098674E" w:rsidRPr="00717EBA" w:rsidRDefault="0098674E" w:rsidP="0098674E">
      <w:pPr>
        <w:pStyle w:val="NoSpacing"/>
        <w:rPr>
          <w:rFonts w:ascii="Calibri" w:hAnsi="Calibri"/>
          <w:sz w:val="22"/>
          <w:szCs w:val="22"/>
        </w:rPr>
      </w:pPr>
      <w:r w:rsidRPr="00717EBA">
        <w:rPr>
          <w:rFonts w:ascii="Calibri" w:hAnsi="Calibri"/>
          <w:b/>
          <w:sz w:val="22"/>
          <w:szCs w:val="22"/>
        </w:rPr>
        <w:t>PII:</w:t>
      </w:r>
      <w:r w:rsidRPr="00717EBA">
        <w:rPr>
          <w:rFonts w:ascii="Calibri" w:hAnsi="Calibri"/>
          <w:sz w:val="22"/>
          <w:szCs w:val="22"/>
        </w:rPr>
        <w:t xml:space="preserve"> “Personally Identifying Information” or “PII” means individually identifying information for or about a Volunteer who is a victim of sexual assault, including first and last name, home or physical address (including site location), contact information (such as postal address, email, IP address, telephone or fax number), social security number, date of birth, ethnicity, race, religious affiliation, the location of the incident, the victim’s sector, entry on service date, close of service date or time since swearing-in and any other information that, either individually or in combination with other information, would serve to identify the Volunteer or is likely to disclose the location of the Volunteer.</w:t>
      </w:r>
    </w:p>
    <w:p w:rsidR="0098674E" w:rsidRPr="00717EBA" w:rsidRDefault="0098674E" w:rsidP="006F74C1">
      <w:pPr>
        <w:pStyle w:val="NoSpacing"/>
        <w:rPr>
          <w:rFonts w:ascii="Calibri" w:hAnsi="Calibri"/>
          <w:sz w:val="22"/>
          <w:szCs w:val="22"/>
        </w:rPr>
      </w:pPr>
      <w:r w:rsidRPr="00717EBA">
        <w:rPr>
          <w:rFonts w:ascii="Calibri" w:hAnsi="Calibri"/>
          <w:b/>
          <w:sz w:val="22"/>
          <w:szCs w:val="22"/>
        </w:rPr>
        <w:t>Rape:</w:t>
      </w:r>
      <w:r w:rsidR="006F74C1" w:rsidRPr="00717EBA">
        <w:rPr>
          <w:rFonts w:ascii="Calibri" w:hAnsi="Calibri"/>
          <w:sz w:val="22"/>
          <w:szCs w:val="22"/>
        </w:rPr>
        <w:t xml:space="preserve"> The penetration, no matter how slight, of the vagina or anus with any body part or object, or oral penetration by a sex organ of another person, without the consent of the Volunteer.</w:t>
      </w:r>
    </w:p>
    <w:p w:rsidR="0020695A" w:rsidRPr="00717EBA" w:rsidRDefault="0020695A" w:rsidP="0020695A">
      <w:pPr>
        <w:autoSpaceDE w:val="0"/>
        <w:autoSpaceDN w:val="0"/>
        <w:adjustRightInd w:val="0"/>
        <w:spacing w:after="56"/>
        <w:contextualSpacing/>
        <w:rPr>
          <w:rFonts w:ascii="Calibri" w:hAnsi="Calibri" w:cs="Calibri"/>
          <w:color w:val="000000"/>
          <w:sz w:val="22"/>
          <w:szCs w:val="22"/>
        </w:rPr>
      </w:pPr>
      <w:r w:rsidRPr="00717EBA">
        <w:rPr>
          <w:rFonts w:ascii="Calibri" w:hAnsi="Calibri" w:cs="Calibri"/>
          <w:b/>
          <w:color w:val="000000"/>
          <w:sz w:val="22"/>
          <w:szCs w:val="22"/>
        </w:rPr>
        <w:t>Risk</w:t>
      </w:r>
      <w:r w:rsidRPr="00717EBA">
        <w:rPr>
          <w:rFonts w:ascii="Calibri" w:hAnsi="Calibri" w:cs="Calibri"/>
          <w:color w:val="000000"/>
          <w:sz w:val="22"/>
          <w:szCs w:val="22"/>
        </w:rPr>
        <w:t xml:space="preserve">:  The probability that a dangerous event will actually occur and the impact if it does. </w:t>
      </w:r>
    </w:p>
    <w:p w:rsidR="00C61426" w:rsidRPr="00717EBA" w:rsidRDefault="0098674E" w:rsidP="00C61426">
      <w:pPr>
        <w:pStyle w:val="NoSpacing"/>
        <w:rPr>
          <w:rFonts w:ascii="Calibri" w:hAnsi="Calibri"/>
          <w:sz w:val="22"/>
          <w:szCs w:val="22"/>
        </w:rPr>
      </w:pPr>
      <w:r w:rsidRPr="00717EBA">
        <w:rPr>
          <w:rFonts w:ascii="Calibri" w:hAnsi="Calibri"/>
          <w:b/>
          <w:sz w:val="22"/>
          <w:szCs w:val="22"/>
        </w:rPr>
        <w:t>Robbery:</w:t>
      </w:r>
      <w:r w:rsidRPr="00717EBA">
        <w:rPr>
          <w:rFonts w:ascii="Calibri" w:hAnsi="Calibri"/>
          <w:sz w:val="22"/>
          <w:szCs w:val="22"/>
        </w:rPr>
        <w:t xml:space="preserve"> </w:t>
      </w:r>
      <w:r w:rsidR="00C61426" w:rsidRPr="00717EBA">
        <w:rPr>
          <w:rFonts w:ascii="Calibri" w:hAnsi="Calibri"/>
          <w:sz w:val="22"/>
          <w:szCs w:val="22"/>
        </w:rPr>
        <w:t xml:space="preserve">The taking or attempting to take anything of value under confrontational circumstances from the control, custody or care of the victim by force or threat of force or violence and/or by putting the victim in fear of immediate harm. Also includes when a robber displays/uses a weapon or transports the victim to obtain his/her money or possessions. </w:t>
      </w:r>
    </w:p>
    <w:p w:rsidR="00C61426" w:rsidRPr="00717EBA" w:rsidRDefault="00C61426" w:rsidP="00C61426">
      <w:pPr>
        <w:pStyle w:val="NoSpacing"/>
        <w:ind w:firstLine="720"/>
        <w:rPr>
          <w:rFonts w:ascii="Calibri" w:hAnsi="Calibri"/>
          <w:b/>
          <w:sz w:val="22"/>
          <w:szCs w:val="22"/>
        </w:rPr>
      </w:pPr>
      <w:r w:rsidRPr="00717EBA">
        <w:rPr>
          <w:rFonts w:ascii="Calibri" w:hAnsi="Calibri"/>
          <w:b/>
          <w:sz w:val="22"/>
          <w:szCs w:val="22"/>
        </w:rPr>
        <w:t xml:space="preserve">What is a robbery? </w:t>
      </w:r>
    </w:p>
    <w:p w:rsidR="00C61426" w:rsidRPr="00717EBA" w:rsidRDefault="00C61426" w:rsidP="00C61426">
      <w:pPr>
        <w:pStyle w:val="NoSpacing"/>
        <w:ind w:left="720"/>
        <w:rPr>
          <w:rFonts w:ascii="Calibri" w:hAnsi="Calibri"/>
          <w:sz w:val="22"/>
          <w:szCs w:val="22"/>
        </w:rPr>
      </w:pPr>
      <w:r w:rsidRPr="00717EBA">
        <w:rPr>
          <w:rFonts w:ascii="Calibri" w:hAnsi="Calibri"/>
          <w:sz w:val="22"/>
          <w:szCs w:val="22"/>
        </w:rPr>
        <w:t>A robbery always involves taking or attempting to take property through the use of force or the threat of force. A robbery can involve the use of a weapon or just the use of the suspect’s hands or feet. If a suspect threatens to harm you unless you surrenders your property, that is also robbery. If you are injured while someone is taking your property by force, the incident is reported as a robbery.</w:t>
      </w:r>
    </w:p>
    <w:p w:rsidR="0098674E" w:rsidRPr="00717EBA" w:rsidRDefault="0098674E" w:rsidP="00C61426">
      <w:pPr>
        <w:pStyle w:val="NoSpacing"/>
        <w:rPr>
          <w:rFonts w:ascii="Calibri" w:hAnsi="Calibri" w:cs="Calibri"/>
          <w:color w:val="000000"/>
          <w:sz w:val="22"/>
          <w:szCs w:val="22"/>
        </w:rPr>
      </w:pPr>
    </w:p>
    <w:p w:rsidR="0020695A" w:rsidRPr="00717EBA" w:rsidRDefault="0020695A" w:rsidP="0020695A">
      <w:pPr>
        <w:autoSpaceDE w:val="0"/>
        <w:autoSpaceDN w:val="0"/>
        <w:adjustRightInd w:val="0"/>
        <w:spacing w:after="56"/>
        <w:contextualSpacing/>
        <w:rPr>
          <w:rFonts w:ascii="Calibri" w:hAnsi="Calibri" w:cs="Calibri"/>
          <w:color w:val="000000"/>
          <w:sz w:val="22"/>
          <w:szCs w:val="22"/>
        </w:rPr>
      </w:pPr>
      <w:r w:rsidRPr="00717EBA">
        <w:rPr>
          <w:rFonts w:ascii="Calibri" w:hAnsi="Calibri" w:cs="Calibri"/>
          <w:b/>
          <w:color w:val="000000"/>
          <w:sz w:val="22"/>
          <w:szCs w:val="22"/>
        </w:rPr>
        <w:t>Safety</w:t>
      </w:r>
      <w:r w:rsidRPr="00717EBA">
        <w:rPr>
          <w:rFonts w:ascii="Calibri" w:hAnsi="Calibri" w:cs="Calibri"/>
          <w:color w:val="000000"/>
          <w:sz w:val="22"/>
          <w:szCs w:val="22"/>
        </w:rPr>
        <w:t xml:space="preserve">: Steps taken to protect against accidents and natural dangers (as opposed to man-made dangers) </w:t>
      </w:r>
    </w:p>
    <w:p w:rsidR="0020695A" w:rsidRPr="00717EBA" w:rsidRDefault="0020695A" w:rsidP="0020695A">
      <w:pPr>
        <w:autoSpaceDE w:val="0"/>
        <w:autoSpaceDN w:val="0"/>
        <w:adjustRightInd w:val="0"/>
        <w:spacing w:after="56"/>
        <w:contextualSpacing/>
        <w:rPr>
          <w:rFonts w:ascii="Calibri" w:hAnsi="Calibri" w:cs="Calibri"/>
          <w:color w:val="000000"/>
          <w:sz w:val="22"/>
          <w:szCs w:val="22"/>
        </w:rPr>
      </w:pPr>
      <w:r w:rsidRPr="00717EBA">
        <w:rPr>
          <w:rFonts w:ascii="Calibri" w:hAnsi="Calibri" w:cs="Calibri"/>
          <w:b/>
          <w:color w:val="000000"/>
          <w:sz w:val="22"/>
          <w:szCs w:val="22"/>
        </w:rPr>
        <w:t>Security</w:t>
      </w:r>
      <w:r w:rsidRPr="00717EBA">
        <w:rPr>
          <w:rFonts w:ascii="Calibri" w:hAnsi="Calibri" w:cs="Calibri"/>
          <w:color w:val="000000"/>
          <w:sz w:val="22"/>
          <w:szCs w:val="22"/>
        </w:rPr>
        <w:t xml:space="preserve">:  Protection against man-made dangers </w:t>
      </w:r>
    </w:p>
    <w:p w:rsidR="006F74C1" w:rsidRPr="00717EBA" w:rsidRDefault="0098674E" w:rsidP="006F74C1">
      <w:pPr>
        <w:pStyle w:val="NoSpacing"/>
        <w:rPr>
          <w:rFonts w:ascii="Calibri" w:hAnsi="Calibri"/>
          <w:sz w:val="22"/>
          <w:szCs w:val="22"/>
        </w:rPr>
      </w:pPr>
      <w:r w:rsidRPr="00717EBA">
        <w:rPr>
          <w:rFonts w:ascii="Calibri" w:hAnsi="Calibri"/>
          <w:b/>
          <w:sz w:val="22"/>
          <w:szCs w:val="22"/>
        </w:rPr>
        <w:lastRenderedPageBreak/>
        <w:t>Sexual Assault:</w:t>
      </w:r>
      <w:r w:rsidR="006F74C1" w:rsidRPr="00717EBA">
        <w:rPr>
          <w:rFonts w:ascii="Calibri" w:hAnsi="Calibri"/>
          <w:sz w:val="22"/>
          <w:szCs w:val="22"/>
        </w:rPr>
        <w:t xml:space="preserve"> Another person, without the consent of the Volunteer, intentionally or knowingly:</w:t>
      </w:r>
    </w:p>
    <w:p w:rsidR="006F74C1" w:rsidRPr="00717EBA" w:rsidRDefault="006F74C1" w:rsidP="00341F3D">
      <w:pPr>
        <w:pStyle w:val="NoSpacing"/>
        <w:numPr>
          <w:ilvl w:val="0"/>
          <w:numId w:val="19"/>
        </w:numPr>
        <w:rPr>
          <w:rFonts w:ascii="Calibri" w:hAnsi="Calibri"/>
          <w:sz w:val="22"/>
          <w:szCs w:val="22"/>
        </w:rPr>
      </w:pPr>
      <w:r w:rsidRPr="00717EBA">
        <w:rPr>
          <w:rFonts w:ascii="Calibri" w:hAnsi="Calibri"/>
          <w:sz w:val="22"/>
          <w:szCs w:val="22"/>
        </w:rPr>
        <w:t xml:space="preserve">touches or contacts, either directly or through clothing, the Volunteer’s genitalia, anus, groin, breast, inner thigh, or buttocks; OR </w:t>
      </w:r>
    </w:p>
    <w:p w:rsidR="006F74C1" w:rsidRPr="00717EBA" w:rsidRDefault="006F74C1" w:rsidP="00341F3D">
      <w:pPr>
        <w:pStyle w:val="NoSpacing"/>
        <w:numPr>
          <w:ilvl w:val="0"/>
          <w:numId w:val="19"/>
        </w:numPr>
        <w:rPr>
          <w:rFonts w:ascii="Calibri" w:hAnsi="Calibri"/>
          <w:sz w:val="22"/>
          <w:szCs w:val="22"/>
        </w:rPr>
      </w:pPr>
      <w:r w:rsidRPr="00717EBA">
        <w:rPr>
          <w:rFonts w:ascii="Calibri" w:hAnsi="Calibri"/>
          <w:sz w:val="22"/>
          <w:szCs w:val="22"/>
        </w:rPr>
        <w:t>kisses the Volunteer on the mouth;</w:t>
      </w:r>
    </w:p>
    <w:p w:rsidR="006F74C1" w:rsidRPr="00717EBA" w:rsidRDefault="006F74C1" w:rsidP="00341F3D">
      <w:pPr>
        <w:pStyle w:val="NoSpacing"/>
        <w:numPr>
          <w:ilvl w:val="0"/>
          <w:numId w:val="19"/>
        </w:numPr>
        <w:rPr>
          <w:rFonts w:ascii="Calibri" w:hAnsi="Calibri"/>
          <w:i/>
          <w:sz w:val="22"/>
          <w:szCs w:val="22"/>
        </w:rPr>
      </w:pPr>
      <w:r w:rsidRPr="00717EBA">
        <w:rPr>
          <w:rFonts w:ascii="Calibri" w:hAnsi="Calibri"/>
          <w:sz w:val="22"/>
          <w:szCs w:val="22"/>
        </w:rPr>
        <w:t>OR attempts to carry out any of those acts</w:t>
      </w:r>
      <w:r w:rsidRPr="00717EBA">
        <w:rPr>
          <w:rFonts w:ascii="Calibri" w:hAnsi="Calibri"/>
          <w:i/>
          <w:sz w:val="22"/>
          <w:szCs w:val="22"/>
        </w:rPr>
        <w:t>. </w:t>
      </w:r>
    </w:p>
    <w:p w:rsidR="0098674E" w:rsidRPr="00717EBA" w:rsidRDefault="00BA01F1" w:rsidP="0098674E">
      <w:pPr>
        <w:pStyle w:val="NoSpacing"/>
        <w:rPr>
          <w:rFonts w:ascii="Calibri" w:hAnsi="Calibri"/>
          <w:sz w:val="22"/>
          <w:szCs w:val="22"/>
        </w:rPr>
      </w:pPr>
      <w:r w:rsidRPr="00717EBA">
        <w:rPr>
          <w:rFonts w:ascii="Calibri" w:hAnsi="Calibri"/>
          <w:b/>
          <w:sz w:val="22"/>
          <w:szCs w:val="22"/>
        </w:rPr>
        <w:t>Sexual Exploitation:</w:t>
      </w:r>
      <w:r w:rsidRPr="00717EBA">
        <w:rPr>
          <w:rFonts w:ascii="Calibri" w:hAnsi="Calibri"/>
          <w:sz w:val="22"/>
          <w:szCs w:val="22"/>
        </w:rPr>
        <w:t xml:space="preserve"> Sexual exploitation means taking sexual advantage of another person without consent, including, but not limited to, (i) causing someone to become incapacitated to gain sexual advantage, (ii) causing the prostitution of another person, (iii) recording, photographing or transmitting images of sexual activity or the intimate parts of another person, (iv) allowing third parties to observe private sexual acts, (v) engaging in voyeurism, or (vi) knowingly or recklessly exposing another person to a significant risk of sexually transmitted infection, including HIV.</w:t>
      </w:r>
    </w:p>
    <w:p w:rsidR="00BA01F1" w:rsidRPr="00717EBA" w:rsidRDefault="00BA01F1" w:rsidP="00BA01F1">
      <w:pPr>
        <w:pStyle w:val="NoSpacing"/>
        <w:rPr>
          <w:rFonts w:ascii="Calibri" w:hAnsi="Calibri"/>
          <w:sz w:val="22"/>
          <w:szCs w:val="22"/>
        </w:rPr>
      </w:pPr>
      <w:r w:rsidRPr="00717EBA">
        <w:rPr>
          <w:rFonts w:ascii="Calibri" w:hAnsi="Calibri"/>
          <w:b/>
          <w:sz w:val="22"/>
          <w:szCs w:val="22"/>
        </w:rPr>
        <w:t xml:space="preserve">Sexual Harassment: </w:t>
      </w:r>
      <w:r w:rsidRPr="00717EBA">
        <w:rPr>
          <w:rFonts w:ascii="Calibri" w:hAnsi="Calibri"/>
          <w:sz w:val="22"/>
          <w:szCs w:val="22"/>
        </w:rPr>
        <w:t xml:space="preserve">Offensive conduct of a sexual nature that relates to sex, sexual orientation, gender identity or gender expression of a Volunteer/ Trainee by a Peace Corps staff member or another Volunteer/ Trainee.  </w:t>
      </w:r>
    </w:p>
    <w:p w:rsidR="00BA01F1" w:rsidRPr="00717EBA" w:rsidRDefault="00BA01F1" w:rsidP="006F74C1">
      <w:pPr>
        <w:pStyle w:val="NoSpacing"/>
        <w:rPr>
          <w:rFonts w:ascii="Calibri" w:hAnsi="Calibri"/>
          <w:sz w:val="22"/>
          <w:szCs w:val="22"/>
        </w:rPr>
      </w:pPr>
      <w:r w:rsidRPr="00717EBA">
        <w:rPr>
          <w:rFonts w:ascii="Calibri" w:hAnsi="Calibri"/>
          <w:b/>
          <w:sz w:val="22"/>
          <w:szCs w:val="22"/>
        </w:rPr>
        <w:t>Sexual Misconduct:</w:t>
      </w:r>
      <w:r w:rsidRPr="00717EBA">
        <w:rPr>
          <w:rFonts w:ascii="Calibri" w:hAnsi="Calibri"/>
          <w:sz w:val="22"/>
          <w:szCs w:val="22"/>
        </w:rPr>
        <w:t xml:space="preserve"> Non-consensual sexual activity, non-consensual sexual contact, sexual exploitation, sexual harassment or stalking of a Volunteer/ Trainee against another Volunteer/ Trainee.  Sexual Misconduct in the context of this session relates to the handling of complaints of sexual misconduct of a Volunteer/ Trainee against another Volunteer/ Trainee under </w:t>
      </w:r>
      <w:r w:rsidRPr="00717EBA">
        <w:rPr>
          <w:rFonts w:ascii="Calibri" w:hAnsi="Calibri"/>
          <w:sz w:val="22"/>
          <w:szCs w:val="22"/>
        </w:rPr>
        <w:lastRenderedPageBreak/>
        <w:t xml:space="preserve">Peace Corps’ Sexual Misconduct Policy which allows for handling of such cases through an internal administrative process. </w:t>
      </w:r>
    </w:p>
    <w:p w:rsidR="006F74C1" w:rsidRPr="00717EBA" w:rsidRDefault="006F74C1" w:rsidP="002A7C08">
      <w:pPr>
        <w:pStyle w:val="NoSpacing"/>
        <w:rPr>
          <w:rFonts w:ascii="Calibri" w:hAnsi="Calibri"/>
          <w:sz w:val="22"/>
          <w:szCs w:val="22"/>
        </w:rPr>
      </w:pPr>
      <w:r w:rsidRPr="00717EBA">
        <w:rPr>
          <w:rFonts w:ascii="Calibri" w:hAnsi="Calibri"/>
          <w:b/>
          <w:sz w:val="22"/>
          <w:szCs w:val="22"/>
        </w:rPr>
        <w:t>Sexual Predator:</w:t>
      </w:r>
      <w:r w:rsidRPr="00717EBA">
        <w:rPr>
          <w:rFonts w:ascii="Calibri" w:hAnsi="Calibri"/>
          <w:sz w:val="22"/>
          <w:szCs w:val="22"/>
        </w:rPr>
        <w:t xml:space="preserve"> A person who commits a sexually violent offense and especially one who is likely to commit more sexual offenses.</w:t>
      </w:r>
    </w:p>
    <w:p w:rsidR="0020695A" w:rsidRPr="00717EBA" w:rsidRDefault="0020695A" w:rsidP="0020695A">
      <w:pPr>
        <w:autoSpaceDE w:val="0"/>
        <w:autoSpaceDN w:val="0"/>
        <w:adjustRightInd w:val="0"/>
        <w:spacing w:after="56"/>
        <w:contextualSpacing/>
        <w:rPr>
          <w:rFonts w:ascii="Calibri" w:hAnsi="Calibri" w:cs="Calibri"/>
          <w:b/>
          <w:color w:val="000000"/>
          <w:sz w:val="22"/>
          <w:szCs w:val="22"/>
        </w:rPr>
      </w:pPr>
      <w:r w:rsidRPr="00717EBA">
        <w:rPr>
          <w:rFonts w:ascii="Calibri" w:hAnsi="Calibri" w:cs="Calibri"/>
          <w:b/>
          <w:sz w:val="22"/>
          <w:szCs w:val="22"/>
        </w:rPr>
        <w:t xml:space="preserve">Threat: </w:t>
      </w:r>
      <w:r w:rsidRPr="00717EBA">
        <w:rPr>
          <w:rFonts w:ascii="Calibri" w:hAnsi="Calibri" w:cs="Calibri"/>
          <w:sz w:val="22"/>
          <w:szCs w:val="22"/>
        </w:rPr>
        <w:t>A dangerous event, person or thing.</w:t>
      </w:r>
    </w:p>
    <w:p w:rsidR="000B0780" w:rsidRPr="00717EBA" w:rsidRDefault="000B0780" w:rsidP="00333E72">
      <w:pPr>
        <w:pStyle w:val="NoSpacing"/>
        <w:rPr>
          <w:rFonts w:ascii="Calibri" w:hAnsi="Calibri"/>
          <w:b/>
          <w:sz w:val="22"/>
          <w:szCs w:val="22"/>
        </w:rPr>
      </w:pPr>
      <w:r w:rsidRPr="00717EBA">
        <w:rPr>
          <w:rFonts w:ascii="Calibri" w:hAnsi="Calibri"/>
          <w:b/>
          <w:sz w:val="22"/>
          <w:szCs w:val="22"/>
        </w:rPr>
        <w:t>Stalking</w:t>
      </w:r>
      <w:r w:rsidR="001E7E97" w:rsidRPr="00717EBA">
        <w:rPr>
          <w:rFonts w:ascii="Calibri" w:hAnsi="Calibri"/>
          <w:b/>
          <w:sz w:val="22"/>
          <w:szCs w:val="22"/>
        </w:rPr>
        <w:t>:</w:t>
      </w:r>
      <w:r w:rsidR="00FD2E1B" w:rsidRPr="00FD2E1B">
        <w:rPr>
          <w:rFonts w:ascii="Calibri" w:hAnsi="Calibri"/>
          <w:sz w:val="22"/>
          <w:szCs w:val="22"/>
        </w:rPr>
        <w:t xml:space="preserve"> </w:t>
      </w:r>
      <w:r w:rsidR="00FD2E1B">
        <w:rPr>
          <w:rFonts w:ascii="Calibri" w:hAnsi="Calibri"/>
          <w:sz w:val="22"/>
          <w:szCs w:val="22"/>
        </w:rPr>
        <w:t xml:space="preserve"> R</w:t>
      </w:r>
      <w:r w:rsidR="00FD2E1B" w:rsidRPr="00717EBA">
        <w:rPr>
          <w:rFonts w:ascii="Calibri" w:hAnsi="Calibri"/>
          <w:sz w:val="22"/>
          <w:szCs w:val="22"/>
        </w:rPr>
        <w:t>epeated threatening behavior from a single person that causes a Volunteer to fear for his or her safety or suffer substantial emotional distress</w:t>
      </w:r>
      <w:r w:rsidR="00FD2E1B">
        <w:rPr>
          <w:rFonts w:ascii="Calibri" w:hAnsi="Calibri"/>
          <w:sz w:val="22"/>
          <w:szCs w:val="22"/>
        </w:rPr>
        <w:t>.</w:t>
      </w:r>
    </w:p>
    <w:p w:rsidR="00626852" w:rsidRPr="00717EBA" w:rsidRDefault="00626852" w:rsidP="00626852">
      <w:pPr>
        <w:pStyle w:val="NoSpacing"/>
        <w:rPr>
          <w:rFonts w:ascii="Calibri" w:hAnsi="Calibri"/>
          <w:sz w:val="22"/>
          <w:szCs w:val="22"/>
        </w:rPr>
      </w:pPr>
      <w:r w:rsidRPr="00717EBA">
        <w:rPr>
          <w:rFonts w:ascii="Calibri" w:hAnsi="Calibri"/>
          <w:b/>
          <w:sz w:val="22"/>
          <w:szCs w:val="22"/>
        </w:rPr>
        <w:t>Theft:</w:t>
      </w:r>
      <w:r w:rsidRPr="00717EBA">
        <w:rPr>
          <w:rFonts w:ascii="Calibri" w:hAnsi="Calibri"/>
          <w:sz w:val="22"/>
          <w:szCs w:val="22"/>
        </w:rPr>
        <w:t xml:space="preserve"> The taking away of or attempt to take away property or cash without involving force or illegal entry. Includes pick pocketing, stolen purses, and theft from a residence that do</w:t>
      </w:r>
      <w:r w:rsidR="003F5AEA">
        <w:rPr>
          <w:rFonts w:ascii="Calibri" w:hAnsi="Calibri"/>
          <w:sz w:val="22"/>
          <w:szCs w:val="22"/>
        </w:rPr>
        <w:t>es</w:t>
      </w:r>
      <w:r w:rsidRPr="00717EBA">
        <w:rPr>
          <w:rFonts w:ascii="Calibri" w:hAnsi="Calibri"/>
          <w:sz w:val="22"/>
          <w:szCs w:val="22"/>
        </w:rPr>
        <w:t xml:space="preserve"> not involve an illegal entry. </w:t>
      </w:r>
    </w:p>
    <w:p w:rsidR="00626852" w:rsidRPr="00717EBA" w:rsidRDefault="00C61426" w:rsidP="00C61426">
      <w:pPr>
        <w:pStyle w:val="NoSpacing"/>
        <w:ind w:firstLine="720"/>
        <w:rPr>
          <w:rFonts w:ascii="Calibri" w:hAnsi="Calibri"/>
          <w:b/>
          <w:sz w:val="22"/>
          <w:szCs w:val="22"/>
        </w:rPr>
      </w:pPr>
      <w:r w:rsidRPr="00717EBA">
        <w:rPr>
          <w:rFonts w:ascii="Calibri" w:hAnsi="Calibri"/>
          <w:b/>
          <w:sz w:val="22"/>
          <w:szCs w:val="22"/>
        </w:rPr>
        <w:t>What is a theft</w:t>
      </w:r>
      <w:r w:rsidR="00626852" w:rsidRPr="00717EBA">
        <w:rPr>
          <w:rFonts w:ascii="Calibri" w:hAnsi="Calibri"/>
          <w:b/>
          <w:sz w:val="22"/>
          <w:szCs w:val="22"/>
        </w:rPr>
        <w:t xml:space="preserve">? </w:t>
      </w:r>
    </w:p>
    <w:p w:rsidR="00626852" w:rsidRPr="00717EBA" w:rsidRDefault="00626852" w:rsidP="00C61426">
      <w:pPr>
        <w:pStyle w:val="NoSpacing"/>
        <w:ind w:left="720"/>
        <w:rPr>
          <w:rFonts w:ascii="Calibri" w:hAnsi="Calibri"/>
          <w:sz w:val="22"/>
          <w:szCs w:val="22"/>
        </w:rPr>
      </w:pPr>
      <w:r w:rsidRPr="00717EBA">
        <w:rPr>
          <w:rFonts w:ascii="Calibri" w:hAnsi="Calibri"/>
          <w:sz w:val="22"/>
          <w:szCs w:val="22"/>
        </w:rPr>
        <w:t>A theft occurs when property is stolen without a direct confrontation with the suspect and when there has not been illegal entry into the residence (including hotel room). For example, if you give someone permission to enter your house and that person steals your property, it is a theft. It is also a theft if your purse, cell phone, backpack or similar property is “snatched” away by a suspect or are not assaulted in any other way.</w:t>
      </w:r>
    </w:p>
    <w:p w:rsidR="0098674E" w:rsidRPr="00717EBA" w:rsidRDefault="0098674E" w:rsidP="0098674E">
      <w:pPr>
        <w:autoSpaceDE w:val="0"/>
        <w:autoSpaceDN w:val="0"/>
        <w:adjustRightInd w:val="0"/>
        <w:spacing w:after="56"/>
        <w:contextualSpacing/>
        <w:rPr>
          <w:rFonts w:ascii="Calibri" w:hAnsi="Calibri" w:cs="Calibri"/>
          <w:color w:val="000000"/>
          <w:sz w:val="22"/>
          <w:szCs w:val="22"/>
        </w:rPr>
      </w:pPr>
      <w:r w:rsidRPr="00717EBA">
        <w:rPr>
          <w:rFonts w:ascii="Calibri" w:hAnsi="Calibri" w:cs="Calibri"/>
          <w:b/>
          <w:color w:val="000000"/>
          <w:sz w:val="22"/>
          <w:szCs w:val="22"/>
        </w:rPr>
        <w:t>Vulnerability</w:t>
      </w:r>
      <w:r w:rsidRPr="00717EBA">
        <w:rPr>
          <w:rFonts w:ascii="Calibri" w:hAnsi="Calibri" w:cs="Calibri"/>
          <w:color w:val="000000"/>
          <w:sz w:val="22"/>
          <w:szCs w:val="22"/>
        </w:rPr>
        <w:t xml:space="preserve">: The susceptibility of a person, object or place to a danger or dangers. </w:t>
      </w:r>
    </w:p>
    <w:p w:rsidR="00717EBA" w:rsidRDefault="00717EBA">
      <w:pPr>
        <w:rPr>
          <w:ins w:id="43" w:author="Giver, Sandi" w:date="2015-08-04T14:05:00Z"/>
          <w:rFonts w:ascii="Calibri" w:hAnsi="Calibri"/>
          <w:sz w:val="22"/>
          <w:szCs w:val="22"/>
        </w:rPr>
      </w:pPr>
    </w:p>
    <w:p w:rsidR="00E53BDE" w:rsidRDefault="00E53BDE">
      <w:pPr>
        <w:rPr>
          <w:ins w:id="44" w:author="Giver, Sandi" w:date="2015-08-04T14:05:00Z"/>
          <w:rFonts w:ascii="Calibri" w:hAnsi="Calibri"/>
          <w:sz w:val="22"/>
          <w:szCs w:val="22"/>
        </w:rPr>
      </w:pPr>
    </w:p>
    <w:p w:rsidR="00E53BDE" w:rsidRDefault="00E53BDE">
      <w:pPr>
        <w:rPr>
          <w:rFonts w:ascii="Calibri" w:hAnsi="Calibri"/>
          <w:sz w:val="22"/>
          <w:szCs w:val="22"/>
        </w:rPr>
        <w:sectPr w:rsidR="00E53BDE" w:rsidSect="00F46CAA">
          <w:type w:val="continuous"/>
          <w:pgSz w:w="12240" w:h="15840"/>
          <w:pgMar w:top="720" w:right="720" w:bottom="720" w:left="720" w:header="720" w:footer="720" w:gutter="0"/>
          <w:cols w:num="2" w:space="720"/>
          <w:docGrid w:linePitch="360"/>
        </w:sectPr>
      </w:pPr>
    </w:p>
    <w:p w:rsidR="00B4445C" w:rsidRDefault="00B4445C" w:rsidP="00B4445C">
      <w:pPr>
        <w:rPr>
          <w:rFonts w:ascii="Calibri" w:hAnsi="Calibri"/>
          <w:sz w:val="22"/>
          <w:szCs w:val="22"/>
        </w:rPr>
      </w:pPr>
    </w:p>
    <w:p w:rsidR="00B4445C" w:rsidRDefault="00B4445C" w:rsidP="00B4445C">
      <w:pPr>
        <w:rPr>
          <w:rFonts w:ascii="Calibri" w:hAnsi="Calibri"/>
          <w:sz w:val="22"/>
          <w:szCs w:val="22"/>
        </w:rPr>
      </w:pPr>
    </w:p>
    <w:p w:rsidR="002A7C08" w:rsidRPr="00B4445C" w:rsidRDefault="00E53BDE" w:rsidP="00B4445C">
      <w:pPr>
        <w:pStyle w:val="Subtitle"/>
        <w:outlineLvl w:val="1"/>
        <w:rPr>
          <w:rFonts w:ascii="Calibri" w:hAnsi="Calibri"/>
          <w:sz w:val="22"/>
          <w:szCs w:val="22"/>
        </w:rPr>
      </w:pPr>
      <w:bookmarkStart w:id="45" w:name="_Toc427665788"/>
      <w:r>
        <w:t>Further Resources:</w:t>
      </w:r>
      <w:bookmarkEnd w:id="45"/>
    </w:p>
    <w:p w:rsidR="00285A3C" w:rsidRDefault="00315A5B">
      <w:hyperlink r:id="rId20" w:history="1">
        <w:r w:rsidR="00285A3C" w:rsidRPr="00285A3C">
          <w:rPr>
            <w:rStyle w:val="Hyperlink"/>
          </w:rPr>
          <w:t>Men Can Stop Rape</w:t>
        </w:r>
      </w:hyperlink>
    </w:p>
    <w:p w:rsidR="00E53BDE" w:rsidRDefault="00315A5B">
      <w:pPr>
        <w:rPr>
          <w:rFonts w:ascii="Calibri" w:hAnsi="Calibri"/>
          <w:sz w:val="22"/>
          <w:szCs w:val="22"/>
        </w:rPr>
      </w:pPr>
      <w:hyperlink r:id="rId21" w:history="1">
        <w:r w:rsidR="00E53BDE" w:rsidRPr="00B4445C">
          <w:rPr>
            <w:rStyle w:val="Hyperlink"/>
            <w:rFonts w:ascii="Calibri" w:hAnsi="Calibri"/>
            <w:sz w:val="22"/>
            <w:szCs w:val="22"/>
          </w:rPr>
          <w:t>Safe Help</w:t>
        </w:r>
        <w:r w:rsidR="00B4445C" w:rsidRPr="00B4445C">
          <w:rPr>
            <w:rStyle w:val="Hyperlink"/>
            <w:rFonts w:ascii="Calibri" w:hAnsi="Calibri"/>
            <w:sz w:val="22"/>
            <w:szCs w:val="22"/>
          </w:rPr>
          <w:t>l</w:t>
        </w:r>
        <w:r w:rsidR="00E53BDE" w:rsidRPr="00B4445C">
          <w:rPr>
            <w:rStyle w:val="Hyperlink"/>
            <w:rFonts w:ascii="Calibri" w:hAnsi="Calibri"/>
            <w:sz w:val="22"/>
            <w:szCs w:val="22"/>
          </w:rPr>
          <w:t>i</w:t>
        </w:r>
        <w:r w:rsidR="00B4445C" w:rsidRPr="00B4445C">
          <w:rPr>
            <w:rStyle w:val="Hyperlink"/>
            <w:rFonts w:ascii="Calibri" w:hAnsi="Calibri"/>
            <w:sz w:val="22"/>
            <w:szCs w:val="22"/>
          </w:rPr>
          <w:t>ne</w:t>
        </w:r>
        <w:r w:rsidR="00E53BDE" w:rsidRPr="00B4445C">
          <w:rPr>
            <w:rStyle w:val="Hyperlink"/>
            <w:rFonts w:ascii="Calibri" w:hAnsi="Calibri"/>
            <w:sz w:val="22"/>
            <w:szCs w:val="22"/>
          </w:rPr>
          <w:t>:</w:t>
        </w:r>
      </w:hyperlink>
      <w:r w:rsidR="00E53BDE">
        <w:rPr>
          <w:rFonts w:ascii="Calibri" w:hAnsi="Calibri"/>
          <w:sz w:val="22"/>
          <w:szCs w:val="22"/>
        </w:rPr>
        <w:t xml:space="preserve"> </w:t>
      </w:r>
      <w:r w:rsidR="00B4445C">
        <w:rPr>
          <w:rFonts w:ascii="Calibri" w:hAnsi="Calibri"/>
          <w:sz w:val="22"/>
          <w:szCs w:val="22"/>
        </w:rPr>
        <w:t>Mobile app and website that a</w:t>
      </w:r>
      <w:r w:rsidR="00E53BDE">
        <w:rPr>
          <w:rFonts w:ascii="Calibri" w:hAnsi="Calibri"/>
          <w:sz w:val="22"/>
          <w:szCs w:val="22"/>
        </w:rPr>
        <w:t>llows sexual assault survivors to create customized self-care plans. Intended for active duty military personnel but</w:t>
      </w:r>
      <w:r w:rsidR="00B4445C">
        <w:rPr>
          <w:rFonts w:ascii="Calibri" w:hAnsi="Calibri"/>
          <w:sz w:val="22"/>
          <w:szCs w:val="22"/>
        </w:rPr>
        <w:t xml:space="preserve"> the self-care portion is applicable to all.</w:t>
      </w:r>
    </w:p>
    <w:p w:rsidR="00285A3C" w:rsidRDefault="00315A5B">
      <w:pPr>
        <w:rPr>
          <w:rFonts w:ascii="Calibri" w:hAnsi="Calibri"/>
          <w:sz w:val="22"/>
          <w:szCs w:val="22"/>
        </w:rPr>
      </w:pPr>
      <w:hyperlink r:id="rId22" w:anchor="100" w:history="1">
        <w:r w:rsidR="00285A3C">
          <w:rPr>
            <w:rStyle w:val="Hyperlink"/>
            <w:rFonts w:ascii="Calibri" w:hAnsi="Calibri"/>
            <w:sz w:val="22"/>
            <w:szCs w:val="22"/>
          </w:rPr>
          <w:t>Sexual Violence in Lesbian, Gay, Bisexual, Transgender, Intersex, or Queer (LGBTIQ) Communities</w:t>
        </w:r>
      </w:hyperlink>
      <w:r w:rsidR="00285A3C">
        <w:rPr>
          <w:rFonts w:ascii="Calibri" w:hAnsi="Calibri"/>
          <w:sz w:val="22"/>
          <w:szCs w:val="22"/>
        </w:rPr>
        <w:t xml:space="preserve"> </w:t>
      </w:r>
    </w:p>
    <w:p w:rsidR="00F6047C" w:rsidRPr="00717EBA" w:rsidRDefault="00F6047C" w:rsidP="00F6047C">
      <w:pPr>
        <w:pStyle w:val="NoSpacing"/>
        <w:rPr>
          <w:rFonts w:ascii="Calibri" w:hAnsi="Calibri"/>
          <w:b/>
          <w:sz w:val="22"/>
          <w:szCs w:val="22"/>
        </w:rPr>
      </w:pPr>
      <w:r w:rsidRPr="00717EBA">
        <w:rPr>
          <w:rFonts w:ascii="Calibri" w:hAnsi="Calibri"/>
          <w:b/>
          <w:sz w:val="22"/>
          <w:szCs w:val="22"/>
        </w:rPr>
        <w:t>Additional Resources for Unwanted Attention and Harassment</w:t>
      </w:r>
    </w:p>
    <w:p w:rsidR="00F6047C" w:rsidRPr="00717EBA" w:rsidRDefault="00315A5B" w:rsidP="00F6047C">
      <w:pPr>
        <w:autoSpaceDE w:val="0"/>
        <w:autoSpaceDN w:val="0"/>
        <w:adjustRightInd w:val="0"/>
        <w:contextualSpacing/>
        <w:rPr>
          <w:rFonts w:ascii="Calibri" w:eastAsia="Calibri" w:hAnsi="Calibri"/>
          <w:sz w:val="22"/>
          <w:szCs w:val="22"/>
        </w:rPr>
      </w:pPr>
      <w:hyperlink r:id="rId23" w:history="1">
        <w:r w:rsidR="00F6047C" w:rsidRPr="005138AD">
          <w:rPr>
            <w:rStyle w:val="Hyperlink"/>
            <w:rFonts w:ascii="Calibri" w:eastAsia="Calibri" w:hAnsi="Calibri"/>
            <w:sz w:val="22"/>
            <w:szCs w:val="22"/>
          </w:rPr>
          <w:t>Stop Street Harassment</w:t>
        </w:r>
      </w:hyperlink>
      <w:r w:rsidR="00F6047C" w:rsidRPr="00717EBA">
        <w:rPr>
          <w:rFonts w:ascii="Calibri" w:eastAsia="Calibri" w:hAnsi="Calibri"/>
          <w:sz w:val="22"/>
          <w:szCs w:val="22"/>
        </w:rPr>
        <w:t xml:space="preserve"> “Assertive Responses” ideas and Tool Kits </w:t>
      </w:r>
    </w:p>
    <w:p w:rsidR="00F6047C" w:rsidRPr="00717EBA" w:rsidRDefault="00315A5B" w:rsidP="005138AD">
      <w:pPr>
        <w:autoSpaceDE w:val="0"/>
        <w:autoSpaceDN w:val="0"/>
        <w:adjustRightInd w:val="0"/>
        <w:contextualSpacing/>
        <w:rPr>
          <w:rFonts w:ascii="Calibri" w:eastAsia="Calibri" w:hAnsi="Calibri"/>
          <w:sz w:val="22"/>
          <w:szCs w:val="22"/>
        </w:rPr>
      </w:pPr>
      <w:hyperlink r:id="rId24" w:history="1">
        <w:r w:rsidR="00F6047C" w:rsidRPr="005138AD">
          <w:rPr>
            <w:rStyle w:val="Hyperlink"/>
            <w:rFonts w:ascii="Calibri" w:eastAsia="Calibri" w:hAnsi="Calibri"/>
            <w:sz w:val="22"/>
            <w:szCs w:val="22"/>
          </w:rPr>
          <w:t>Hollaback.org</w:t>
        </w:r>
      </w:hyperlink>
      <w:r w:rsidR="00F6047C" w:rsidRPr="00717EBA">
        <w:rPr>
          <w:rFonts w:ascii="Calibri" w:eastAsia="Calibri" w:hAnsi="Calibri"/>
          <w:color w:val="0070C0"/>
          <w:sz w:val="22"/>
          <w:szCs w:val="22"/>
        </w:rPr>
        <w:t xml:space="preserve"> </w:t>
      </w:r>
      <w:r w:rsidR="00F6047C" w:rsidRPr="00717EBA">
        <w:rPr>
          <w:rFonts w:ascii="Calibri" w:eastAsia="Calibri" w:hAnsi="Calibri"/>
          <w:sz w:val="22"/>
          <w:szCs w:val="22"/>
        </w:rPr>
        <w:t>An a</w:t>
      </w:r>
      <w:r w:rsidR="005138AD">
        <w:rPr>
          <w:rFonts w:ascii="Calibri" w:eastAsia="Calibri" w:hAnsi="Calibri"/>
          <w:sz w:val="22"/>
          <w:szCs w:val="22"/>
        </w:rPr>
        <w:t>nti-street harassment movement.</w:t>
      </w:r>
    </w:p>
    <w:p w:rsidR="00F6047C" w:rsidRPr="00717EBA" w:rsidRDefault="00F6047C" w:rsidP="005138AD">
      <w:pPr>
        <w:autoSpaceDE w:val="0"/>
        <w:autoSpaceDN w:val="0"/>
        <w:adjustRightInd w:val="0"/>
        <w:contextualSpacing/>
        <w:rPr>
          <w:rFonts w:ascii="Calibri" w:eastAsia="Calibri" w:hAnsi="Calibri"/>
          <w:sz w:val="22"/>
          <w:szCs w:val="22"/>
        </w:rPr>
      </w:pPr>
      <w:r w:rsidRPr="00717EBA">
        <w:rPr>
          <w:rFonts w:ascii="Calibri" w:eastAsia="Calibri" w:hAnsi="Calibri"/>
          <w:sz w:val="22"/>
          <w:szCs w:val="22"/>
        </w:rPr>
        <w:t>Huffington Post article: “</w:t>
      </w:r>
      <w:hyperlink r:id="rId25" w:history="1">
        <w:r w:rsidRPr="005138AD">
          <w:rPr>
            <w:rStyle w:val="Hyperlink"/>
            <w:rFonts w:ascii="Calibri" w:eastAsia="Calibri" w:hAnsi="Calibri"/>
            <w:sz w:val="22"/>
            <w:szCs w:val="22"/>
          </w:rPr>
          <w:t>International Anti- Street Harassment week: Ten Things You can do to Stop Street harassment</w:t>
        </w:r>
      </w:hyperlink>
      <w:r w:rsidRPr="00717EBA">
        <w:rPr>
          <w:rFonts w:ascii="Calibri" w:eastAsia="Calibri" w:hAnsi="Calibri"/>
          <w:sz w:val="22"/>
          <w:szCs w:val="22"/>
        </w:rPr>
        <w:t xml:space="preserve">” </w:t>
      </w:r>
    </w:p>
    <w:p w:rsidR="00F6047C" w:rsidRPr="00717EBA" w:rsidRDefault="00315A5B" w:rsidP="00F6047C">
      <w:pPr>
        <w:autoSpaceDE w:val="0"/>
        <w:autoSpaceDN w:val="0"/>
        <w:adjustRightInd w:val="0"/>
        <w:contextualSpacing/>
        <w:rPr>
          <w:rFonts w:ascii="Calibri" w:eastAsia="Calibri" w:hAnsi="Calibri"/>
          <w:sz w:val="22"/>
          <w:szCs w:val="22"/>
        </w:rPr>
      </w:pPr>
      <w:hyperlink r:id="rId26" w:history="1">
        <w:r w:rsidR="00F6047C" w:rsidRPr="00717EBA">
          <w:rPr>
            <w:rFonts w:ascii="Calibri" w:eastAsia="Calibri" w:hAnsi="Calibri"/>
            <w:sz w:val="22"/>
            <w:szCs w:val="22"/>
          </w:rPr>
          <w:t>TED talk</w:t>
        </w:r>
      </w:hyperlink>
      <w:r w:rsidR="00F6047C" w:rsidRPr="00717EBA">
        <w:rPr>
          <w:rFonts w:ascii="Calibri" w:eastAsia="Calibri" w:hAnsi="Calibri"/>
          <w:sz w:val="22"/>
          <w:szCs w:val="22"/>
        </w:rPr>
        <w:t xml:space="preserve"> by Jackson Katz, “</w:t>
      </w:r>
      <w:hyperlink r:id="rId27" w:history="1">
        <w:r w:rsidR="00F6047C" w:rsidRPr="005138AD">
          <w:rPr>
            <w:rStyle w:val="Hyperlink"/>
            <w:rFonts w:ascii="Calibri" w:eastAsia="Calibri" w:hAnsi="Calibri"/>
            <w:sz w:val="22"/>
            <w:szCs w:val="22"/>
          </w:rPr>
          <w:t>Violence Against Women- It’s a Men’s Issue</w:t>
        </w:r>
      </w:hyperlink>
      <w:r w:rsidR="00F6047C" w:rsidRPr="00717EBA">
        <w:rPr>
          <w:rFonts w:ascii="Calibri" w:eastAsia="Calibri" w:hAnsi="Calibri"/>
          <w:sz w:val="22"/>
          <w:szCs w:val="22"/>
        </w:rPr>
        <w:t xml:space="preserve">” </w:t>
      </w:r>
    </w:p>
    <w:p w:rsidR="00F6047C" w:rsidRPr="00717EBA" w:rsidRDefault="00F6047C">
      <w:pPr>
        <w:rPr>
          <w:rFonts w:ascii="Calibri" w:hAnsi="Calibri"/>
          <w:sz w:val="22"/>
          <w:szCs w:val="22"/>
        </w:rPr>
      </w:pPr>
    </w:p>
    <w:sectPr w:rsidR="00F6047C" w:rsidRPr="00717EBA" w:rsidSect="00F46CAA">
      <w:type w:val="continuous"/>
      <w:pgSz w:w="12240" w:h="15840"/>
      <w:pgMar w:top="720" w:right="720" w:bottom="720" w:left="720" w:header="720" w:footer="720" w:gutter="0"/>
      <w:cols w:num="2"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Giver, Sandi" w:date="2015-08-18T16:22:00Z" w:initials="GS">
    <w:p w:rsidR="007B44ED" w:rsidRDefault="007B44ED">
      <w:pPr>
        <w:pStyle w:val="CommentText"/>
      </w:pPr>
      <w:r>
        <w:rPr>
          <w:rStyle w:val="CommentReference"/>
        </w:rPr>
        <w:annotationRef/>
      </w:r>
      <w:r>
        <w:t xml:space="preserve">Link to: </w:t>
      </w:r>
      <w:r w:rsidRPr="00E83359">
        <w:t>http://travel.state.gov/content/passports/english/emergencies.html</w:t>
      </w:r>
    </w:p>
  </w:comment>
  <w:comment w:id="6" w:author="Raftery, Kate" w:date="2015-08-25T16:13:00Z" w:initials="RK">
    <w:p w:rsidR="00F6787F" w:rsidRDefault="00F6787F">
      <w:pPr>
        <w:pStyle w:val="CommentText"/>
      </w:pPr>
      <w:r>
        <w:rPr>
          <w:rStyle w:val="CommentReference"/>
        </w:rPr>
        <w:annotationRef/>
      </w:r>
      <w:r>
        <w:t>Maybe…but not critical</w:t>
      </w:r>
    </w:p>
  </w:comment>
  <w:comment w:id="7" w:author="Giver, Sandi" w:date="2015-08-05T14:44:00Z" w:initials="GS">
    <w:p w:rsidR="007B44ED" w:rsidRDefault="007B44ED">
      <w:pPr>
        <w:pStyle w:val="CommentText"/>
      </w:pPr>
      <w:r>
        <w:rPr>
          <w:rStyle w:val="CommentReference"/>
        </w:rPr>
        <w:annotationRef/>
      </w:r>
      <w:r>
        <w:t>Possibly do the definition tab thing where it compares anonymous and confidential</w:t>
      </w:r>
    </w:p>
  </w:comment>
  <w:comment w:id="14" w:author="Raftery, Kate" w:date="2015-08-25T16:14:00Z" w:initials="RK">
    <w:p w:rsidR="00F6787F" w:rsidRDefault="00F6787F">
      <w:pPr>
        <w:pStyle w:val="CommentText"/>
      </w:pPr>
      <w:r>
        <w:rPr>
          <w:rStyle w:val="CommentReference"/>
        </w:rPr>
        <w:annotationRef/>
      </w:r>
      <w:r>
        <w:t>I agree but I do not think I am the one to plug it in…maybe David??</w:t>
      </w:r>
    </w:p>
  </w:comment>
  <w:comment w:id="13" w:author="Giver, Sandi" w:date="2015-08-20T16:46:00Z" w:initials="GS">
    <w:p w:rsidR="007B44ED" w:rsidRDefault="007B44ED">
      <w:pPr>
        <w:pStyle w:val="CommentText"/>
      </w:pPr>
      <w:r>
        <w:rPr>
          <w:rStyle w:val="CommentReference"/>
        </w:rPr>
        <w:annotationRef/>
      </w:r>
      <w:r>
        <w:t>Need one explaining sentence</w:t>
      </w:r>
    </w:p>
  </w:comment>
  <w:comment w:id="21" w:author="Giver, Sandi" w:date="2015-08-18T16:54:00Z" w:initials="GS">
    <w:p w:rsidR="007B44ED" w:rsidRDefault="007B44ED">
      <w:pPr>
        <w:pStyle w:val="CommentText"/>
      </w:pPr>
      <w:r>
        <w:rPr>
          <w:rStyle w:val="CommentReference"/>
        </w:rPr>
        <w:annotationRef/>
      </w:r>
      <w:r>
        <w:t>This was taken from Michael’s VRPS form.  Is there a new and improved version?</w:t>
      </w:r>
    </w:p>
  </w:comment>
  <w:comment w:id="22" w:author="Raftery, Kate" w:date="2015-08-25T16:15:00Z" w:initials="RK">
    <w:p w:rsidR="00F6787F" w:rsidRDefault="00F6787F">
      <w:pPr>
        <w:pStyle w:val="CommentText"/>
      </w:pPr>
      <w:r>
        <w:rPr>
          <w:rStyle w:val="CommentReference"/>
        </w:rPr>
        <w:annotationRef/>
      </w:r>
      <w:r>
        <w:t>This is fine…the “new and improved” was having services be the focus not reporting.</w:t>
      </w:r>
    </w:p>
  </w:comment>
  <w:comment w:id="25" w:author="Raftery, Kate" w:date="2015-08-25T16:16:00Z" w:initials="RK">
    <w:p w:rsidR="00F6787F" w:rsidRDefault="00F6787F">
      <w:pPr>
        <w:pStyle w:val="CommentText"/>
      </w:pPr>
      <w:r>
        <w:rPr>
          <w:rStyle w:val="CommentReference"/>
        </w:rPr>
        <w:annotationRef/>
      </w:r>
      <w:r>
        <w:t xml:space="preserve">You will be contacted by ….by email initially and by phone later. </w:t>
      </w:r>
    </w:p>
    <w:p w:rsidR="00F6787F" w:rsidRDefault="00F6787F">
      <w:pPr>
        <w:pStyle w:val="CommentText"/>
      </w:pPr>
      <w:r>
        <w:t>Do we have the hotline?</w:t>
      </w:r>
    </w:p>
  </w:comment>
  <w:comment w:id="24" w:author="Giver, Sandi" w:date="2015-08-21T11:03:00Z" w:initials="GS">
    <w:p w:rsidR="009813BF" w:rsidRDefault="009813BF" w:rsidP="009813BF">
      <w:pPr>
        <w:pStyle w:val="NoSpacing"/>
        <w:rPr>
          <w:rFonts w:ascii="Calibri" w:hAnsi="Calibri"/>
          <w:sz w:val="22"/>
          <w:szCs w:val="22"/>
        </w:rPr>
      </w:pPr>
      <w:r>
        <w:rPr>
          <w:rStyle w:val="CommentReference"/>
        </w:rPr>
        <w:annotationRef/>
      </w:r>
      <w:r>
        <w:rPr>
          <w:rFonts w:ascii="Calibri" w:hAnsi="Calibri"/>
          <w:sz w:val="22"/>
          <w:szCs w:val="22"/>
        </w:rPr>
        <w:t>Possibly add somewhere else:</w:t>
      </w:r>
    </w:p>
    <w:p w:rsidR="009813BF" w:rsidRDefault="009813BF" w:rsidP="009813BF">
      <w:pPr>
        <w:pStyle w:val="NoSpacing"/>
        <w:rPr>
          <w:rFonts w:ascii="Calibri" w:hAnsi="Calibri"/>
          <w:sz w:val="22"/>
          <w:szCs w:val="22"/>
        </w:rPr>
      </w:pPr>
    </w:p>
    <w:p w:rsidR="009813BF" w:rsidRPr="00717EBA" w:rsidRDefault="009813BF" w:rsidP="009813BF">
      <w:pPr>
        <w:pStyle w:val="NoSpacing"/>
        <w:rPr>
          <w:rFonts w:ascii="Calibri" w:hAnsi="Calibri"/>
          <w:sz w:val="22"/>
          <w:szCs w:val="22"/>
        </w:rPr>
      </w:pPr>
      <w:r w:rsidRPr="00717EBA">
        <w:rPr>
          <w:rFonts w:ascii="Calibri" w:hAnsi="Calibri"/>
          <w:sz w:val="22"/>
          <w:szCs w:val="22"/>
        </w:rPr>
        <w:t xml:space="preserve">If you report a sexual assault to Peace Corps, you will be contacted by one of Peace Corps’ Victim Advocates. The role of the Advocate is to help ensure that you are aware of and have access to the services and support you need, and to help answer questions regarding Peace Corps policies and procedures. A Victim Advocate is available 24-hours a day </w:t>
      </w:r>
      <w:r>
        <w:rPr>
          <w:rFonts w:ascii="Calibri" w:hAnsi="Calibri"/>
          <w:sz w:val="22"/>
          <w:szCs w:val="22"/>
        </w:rPr>
        <w:t xml:space="preserve">by email, call, or text </w:t>
      </w:r>
      <w:r w:rsidRPr="00717EBA">
        <w:rPr>
          <w:rFonts w:ascii="Calibri" w:hAnsi="Calibri"/>
          <w:sz w:val="22"/>
          <w:szCs w:val="22"/>
        </w:rPr>
        <w:t xml:space="preserve">for any Volunteer or Trainee who has been a victim of a crime. </w:t>
      </w:r>
    </w:p>
    <w:p w:rsidR="009813BF" w:rsidRDefault="009813BF">
      <w:pPr>
        <w:pStyle w:val="CommentText"/>
      </w:pPr>
    </w:p>
  </w:comment>
  <w:comment w:id="28" w:author="Giver, Sandi" w:date="2015-08-25T16:21:00Z" w:initials="GS">
    <w:p w:rsidR="00315A5B" w:rsidRDefault="00315A5B" w:rsidP="00315A5B">
      <w:pPr>
        <w:pStyle w:val="NoSpacing"/>
        <w:rPr>
          <w:rFonts w:ascii="Calibri" w:hAnsi="Calibri"/>
          <w:sz w:val="22"/>
          <w:szCs w:val="22"/>
        </w:rPr>
      </w:pPr>
      <w:r>
        <w:rPr>
          <w:rStyle w:val="CommentReference"/>
        </w:rPr>
        <w:t> </w:t>
      </w:r>
      <w:r>
        <w:rPr>
          <w:rFonts w:ascii="Calibri" w:hAnsi="Calibri"/>
          <w:sz w:val="22"/>
          <w:szCs w:val="22"/>
        </w:rPr>
        <w:t xml:space="preserve"> Definitions button “Personally Identifying Information” means individually identifying information for or about a Volunteer who is a victim of sexual assault.  This includes first and last name, home or physical address (including site location), contact information (such as postal address, email, IP address, telephone or fax number), social security number, date of birth, ethnicity, race, religious affiliation, the location of the incident, the victim’s sector, entry on duty, close of service date or time since swearing-in and any other information that, either individually or in combination with other information, would serve to identify or disclose the location of the Volunteer.</w:t>
      </w:r>
    </w:p>
    <w:p w:rsidR="00315A5B" w:rsidRDefault="00315A5B" w:rsidP="00315A5B">
      <w:pPr>
        <w:pStyle w:val="CommentText"/>
      </w:pPr>
    </w:p>
  </w:comment>
  <w:comment w:id="30" w:author="Giver, Sandi" w:date="2015-08-25T16:21:00Z" w:initials="GS">
    <w:p w:rsidR="00315A5B" w:rsidRDefault="00315A5B" w:rsidP="00315A5B">
      <w:pPr>
        <w:pStyle w:val="CommentText"/>
      </w:pPr>
      <w:r>
        <w:rPr>
          <w:rStyle w:val="CommentReference"/>
        </w:rPr>
        <w:t> </w:t>
      </w:r>
      <w:r>
        <w:t>Link to contact info</w:t>
      </w:r>
    </w:p>
  </w:comment>
  <w:comment w:id="37" w:author="Giver, Sandi" w:date="2015-07-29T13:04:00Z" w:initials="GS">
    <w:p w:rsidR="007B44ED" w:rsidRDefault="007B44ED" w:rsidP="006B4AF2">
      <w:pPr>
        <w:pStyle w:val="CommentText"/>
      </w:pPr>
      <w:r>
        <w:rPr>
          <w:rStyle w:val="CommentReference"/>
        </w:rPr>
        <w:annotationRef/>
      </w:r>
      <w:r>
        <w:t>Connect with the OCRD contact info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3330" w:rsidRDefault="006C3330" w:rsidP="004C2E00">
      <w:r>
        <w:separator/>
      </w:r>
    </w:p>
  </w:endnote>
  <w:endnote w:type="continuationSeparator" w:id="0">
    <w:p w:rsidR="006C3330" w:rsidRDefault="006C3330" w:rsidP="004C2E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Bold">
    <w:panose1 w:val="020F0702030404030204"/>
    <w:charset w:val="00"/>
    <w:family w:val="auto"/>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Adobe Garamond Pro">
    <w:panose1 w:val="00000000000000000000"/>
    <w:charset w:val="00"/>
    <w:family w:val="roman"/>
    <w:notTrueType/>
    <w:pitch w:val="variable"/>
    <w:sig w:usb0="00000007" w:usb1="00000001" w:usb2="00000000" w:usb3="00000000" w:csb0="00000093"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9336150"/>
      <w:docPartObj>
        <w:docPartGallery w:val="Page Numbers (Bottom of Page)"/>
        <w:docPartUnique/>
      </w:docPartObj>
    </w:sdtPr>
    <w:sdtEndPr>
      <w:rPr>
        <w:noProof/>
      </w:rPr>
    </w:sdtEndPr>
    <w:sdtContent>
      <w:p w:rsidR="007B44ED" w:rsidRDefault="007B44ED">
        <w:pPr>
          <w:pStyle w:val="Footer"/>
          <w:jc w:val="center"/>
        </w:pPr>
        <w:r>
          <w:fldChar w:fldCharType="begin"/>
        </w:r>
        <w:r>
          <w:instrText xml:space="preserve"> PAGE   \* MERGEFORMAT </w:instrText>
        </w:r>
        <w:r>
          <w:fldChar w:fldCharType="separate"/>
        </w:r>
        <w:r w:rsidR="00315A5B">
          <w:rPr>
            <w:noProof/>
          </w:rPr>
          <w:t>17</w:t>
        </w:r>
        <w:r>
          <w:rPr>
            <w:noProof/>
          </w:rPr>
          <w:fldChar w:fldCharType="end"/>
        </w:r>
      </w:p>
    </w:sdtContent>
  </w:sdt>
  <w:p w:rsidR="007B44ED" w:rsidRDefault="007B44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3330" w:rsidRDefault="006C3330" w:rsidP="004C2E00">
      <w:r>
        <w:separator/>
      </w:r>
    </w:p>
  </w:footnote>
  <w:footnote w:type="continuationSeparator" w:id="0">
    <w:p w:rsidR="006C3330" w:rsidRDefault="006C3330" w:rsidP="004C2E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2463C"/>
    <w:multiLevelType w:val="hybridMultilevel"/>
    <w:tmpl w:val="50C04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766EAE"/>
    <w:multiLevelType w:val="hybridMultilevel"/>
    <w:tmpl w:val="0AB41656"/>
    <w:lvl w:ilvl="0" w:tplc="04090011">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nsid w:val="0E3820FB"/>
    <w:multiLevelType w:val="hybridMultilevel"/>
    <w:tmpl w:val="D7A68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40718E"/>
    <w:multiLevelType w:val="hybridMultilevel"/>
    <w:tmpl w:val="6AEA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627ED9"/>
    <w:multiLevelType w:val="hybridMultilevel"/>
    <w:tmpl w:val="2FDA1DEC"/>
    <w:lvl w:ilvl="0" w:tplc="04090011">
      <w:start w:val="1"/>
      <w:numFmt w:val="decimal"/>
      <w:lvlText w:val="%1)"/>
      <w:lvlJc w:val="left"/>
      <w:pPr>
        <w:ind w:left="720" w:hanging="360"/>
      </w:pPr>
      <w:rPr>
        <w:rFonts w:cs="Times New Roman"/>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
    <w:nsid w:val="10792621"/>
    <w:multiLevelType w:val="hybridMultilevel"/>
    <w:tmpl w:val="12BAD1B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44F403D"/>
    <w:multiLevelType w:val="hybridMultilevel"/>
    <w:tmpl w:val="6714F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D53F21"/>
    <w:multiLevelType w:val="hybridMultilevel"/>
    <w:tmpl w:val="1200D2C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DC412C8"/>
    <w:multiLevelType w:val="hybridMultilevel"/>
    <w:tmpl w:val="5F2A4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CF4D20"/>
    <w:multiLevelType w:val="hybridMultilevel"/>
    <w:tmpl w:val="12324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265DA1"/>
    <w:multiLevelType w:val="hybridMultilevel"/>
    <w:tmpl w:val="129C5038"/>
    <w:lvl w:ilvl="0" w:tplc="0409000F">
      <w:start w:val="1"/>
      <w:numFmt w:val="decimal"/>
      <w:lvlText w:val="%1."/>
      <w:lvlJc w:val="left"/>
      <w:pPr>
        <w:ind w:left="766" w:hanging="360"/>
      </w:pPr>
    </w:lvl>
    <w:lvl w:ilvl="1" w:tplc="EE68AA8E">
      <w:start w:val="1"/>
      <w:numFmt w:val="decimal"/>
      <w:lvlText w:val="%2)"/>
      <w:lvlJc w:val="left"/>
      <w:pPr>
        <w:ind w:left="1486" w:hanging="360"/>
      </w:pPr>
      <w:rPr>
        <w:rFonts w:hint="default"/>
      </w:r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11">
    <w:nsid w:val="1FF65A49"/>
    <w:multiLevelType w:val="hybridMultilevel"/>
    <w:tmpl w:val="88581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F910BC"/>
    <w:multiLevelType w:val="hybridMultilevel"/>
    <w:tmpl w:val="3EFA4E54"/>
    <w:lvl w:ilvl="0" w:tplc="04090011">
      <w:start w:val="1"/>
      <w:numFmt w:val="decimal"/>
      <w:lvlText w:val="%1)"/>
      <w:lvlJc w:val="left"/>
      <w:pPr>
        <w:ind w:left="720" w:hanging="360"/>
      </w:pPr>
      <w:rPr>
        <w:rFonts w:cs="Times New Roman"/>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3">
    <w:nsid w:val="25445A3C"/>
    <w:multiLevelType w:val="hybridMultilevel"/>
    <w:tmpl w:val="CCA431C4"/>
    <w:lvl w:ilvl="0" w:tplc="DAB4EF50">
      <w:start w:val="1"/>
      <w:numFmt w:val="decimal"/>
      <w:pStyle w:val="Instructionsnumbered"/>
      <w:lvlText w:val="%1."/>
      <w:lvlJc w:val="left"/>
      <w:pPr>
        <w:tabs>
          <w:tab w:val="num" w:pos="648"/>
        </w:tabs>
        <w:ind w:left="648" w:hanging="648"/>
      </w:pPr>
      <w:rPr>
        <w:rFonts w:ascii="Calibri Bold" w:hAnsi="Calibri Bold" w:hint="default"/>
        <w:b/>
        <w:i w:val="0"/>
        <w:color w:val="7F7F7F"/>
        <w:sz w:val="36"/>
      </w:rPr>
    </w:lvl>
    <w:lvl w:ilvl="1" w:tplc="04090001">
      <w:start w:val="1"/>
      <w:numFmt w:val="bullet"/>
      <w:lvlText w:val=""/>
      <w:lvlJc w:val="left"/>
      <w:pPr>
        <w:ind w:left="2664" w:hanging="360"/>
      </w:pPr>
      <w:rPr>
        <w:rFonts w:ascii="Symbol" w:hAnsi="Symbol" w:hint="default"/>
      </w:r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14">
    <w:nsid w:val="26FE07CB"/>
    <w:multiLevelType w:val="hybridMultilevel"/>
    <w:tmpl w:val="65247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3B199D"/>
    <w:multiLevelType w:val="hybridMultilevel"/>
    <w:tmpl w:val="C9486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682425"/>
    <w:multiLevelType w:val="hybridMultilevel"/>
    <w:tmpl w:val="AAB6B986"/>
    <w:lvl w:ilvl="0" w:tplc="04090011">
      <w:start w:val="1"/>
      <w:numFmt w:val="decimal"/>
      <w:lvlText w:val="%1)"/>
      <w:lvlJc w:val="left"/>
      <w:pPr>
        <w:ind w:left="720" w:hanging="360"/>
      </w:pPr>
      <w:rPr>
        <w:rFonts w:cs="Times New Roman"/>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7">
    <w:nsid w:val="29AA138E"/>
    <w:multiLevelType w:val="hybridMultilevel"/>
    <w:tmpl w:val="E9A62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B92610"/>
    <w:multiLevelType w:val="hybridMultilevel"/>
    <w:tmpl w:val="B6CAF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6B17B6"/>
    <w:multiLevelType w:val="hybridMultilevel"/>
    <w:tmpl w:val="928EC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C37BBA"/>
    <w:multiLevelType w:val="hybridMultilevel"/>
    <w:tmpl w:val="FE9C32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12211C"/>
    <w:multiLevelType w:val="hybridMultilevel"/>
    <w:tmpl w:val="44B2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C537E6"/>
    <w:multiLevelType w:val="hybridMultilevel"/>
    <w:tmpl w:val="3CD0578E"/>
    <w:lvl w:ilvl="0" w:tplc="04090011">
      <w:start w:val="1"/>
      <w:numFmt w:val="decimal"/>
      <w:lvlText w:val="%1)"/>
      <w:lvlJc w:val="left"/>
      <w:pPr>
        <w:ind w:left="720" w:hanging="360"/>
      </w:pPr>
      <w:rPr>
        <w:rFonts w:cs="Times New Roman"/>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3">
    <w:nsid w:val="46FA3211"/>
    <w:multiLevelType w:val="hybridMultilevel"/>
    <w:tmpl w:val="D864FF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94D567F"/>
    <w:multiLevelType w:val="hybridMultilevel"/>
    <w:tmpl w:val="2F3C7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B2D4ED4"/>
    <w:multiLevelType w:val="hybridMultilevel"/>
    <w:tmpl w:val="DE888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BF7075D"/>
    <w:multiLevelType w:val="hybridMultilevel"/>
    <w:tmpl w:val="55C012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4F286504"/>
    <w:multiLevelType w:val="hybridMultilevel"/>
    <w:tmpl w:val="261A0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0E653B6"/>
    <w:multiLevelType w:val="hybridMultilevel"/>
    <w:tmpl w:val="8D24F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0ED53B2"/>
    <w:multiLevelType w:val="hybridMultilevel"/>
    <w:tmpl w:val="478AD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4B853A9"/>
    <w:multiLevelType w:val="hybridMultilevel"/>
    <w:tmpl w:val="936C40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55544C8A"/>
    <w:multiLevelType w:val="hybridMultilevel"/>
    <w:tmpl w:val="2196C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B203170"/>
    <w:multiLevelType w:val="hybridMultilevel"/>
    <w:tmpl w:val="B35EA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CE876DD"/>
    <w:multiLevelType w:val="hybridMultilevel"/>
    <w:tmpl w:val="8FB0D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D8A427E"/>
    <w:multiLevelType w:val="hybridMultilevel"/>
    <w:tmpl w:val="3FC6E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E59395A"/>
    <w:multiLevelType w:val="hybridMultilevel"/>
    <w:tmpl w:val="F000B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496198F"/>
    <w:multiLevelType w:val="hybridMultilevel"/>
    <w:tmpl w:val="5998A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94B364E"/>
    <w:multiLevelType w:val="hybridMultilevel"/>
    <w:tmpl w:val="02A23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1104BE0"/>
    <w:multiLevelType w:val="hybridMultilevel"/>
    <w:tmpl w:val="2CAE7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68B78D5"/>
    <w:multiLevelType w:val="hybridMultilevel"/>
    <w:tmpl w:val="2EDC3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9F6694"/>
    <w:multiLevelType w:val="hybridMultilevel"/>
    <w:tmpl w:val="32568302"/>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B861C40"/>
    <w:multiLevelType w:val="hybridMultilevel"/>
    <w:tmpl w:val="14AC4E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7CB61D50"/>
    <w:multiLevelType w:val="hybridMultilevel"/>
    <w:tmpl w:val="541AF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F3C7530"/>
    <w:multiLevelType w:val="hybridMultilevel"/>
    <w:tmpl w:val="25A0C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41"/>
  </w:num>
  <w:num w:numId="3">
    <w:abstractNumId w:val="10"/>
  </w:num>
  <w:num w:numId="4">
    <w:abstractNumId w:val="14"/>
  </w:num>
  <w:num w:numId="5">
    <w:abstractNumId w:val="9"/>
  </w:num>
  <w:num w:numId="6">
    <w:abstractNumId w:val="11"/>
  </w:num>
  <w:num w:numId="7">
    <w:abstractNumId w:val="20"/>
  </w:num>
  <w:num w:numId="8">
    <w:abstractNumId w:val="18"/>
  </w:num>
  <w:num w:numId="9">
    <w:abstractNumId w:val="24"/>
  </w:num>
  <w:num w:numId="10">
    <w:abstractNumId w:val="0"/>
  </w:num>
  <w:num w:numId="11">
    <w:abstractNumId w:val="42"/>
  </w:num>
  <w:num w:numId="12">
    <w:abstractNumId w:val="2"/>
  </w:num>
  <w:num w:numId="13">
    <w:abstractNumId w:val="33"/>
  </w:num>
  <w:num w:numId="14">
    <w:abstractNumId w:val="3"/>
  </w:num>
  <w:num w:numId="15">
    <w:abstractNumId w:val="19"/>
  </w:num>
  <w:num w:numId="16">
    <w:abstractNumId w:val="34"/>
  </w:num>
  <w:num w:numId="17">
    <w:abstractNumId w:val="36"/>
  </w:num>
  <w:num w:numId="18">
    <w:abstractNumId w:val="25"/>
  </w:num>
  <w:num w:numId="19">
    <w:abstractNumId w:val="15"/>
  </w:num>
  <w:num w:numId="20">
    <w:abstractNumId w:val="39"/>
  </w:num>
  <w:num w:numId="21">
    <w:abstractNumId w:val="37"/>
  </w:num>
  <w:num w:numId="22">
    <w:abstractNumId w:val="32"/>
  </w:num>
  <w:num w:numId="23">
    <w:abstractNumId w:val="7"/>
  </w:num>
  <w:num w:numId="24">
    <w:abstractNumId w:val="17"/>
  </w:num>
  <w:num w:numId="25">
    <w:abstractNumId w:val="21"/>
  </w:num>
  <w:num w:numId="26">
    <w:abstractNumId w:val="29"/>
  </w:num>
  <w:num w:numId="27">
    <w:abstractNumId w:val="13"/>
  </w:num>
  <w:num w:numId="28">
    <w:abstractNumId w:val="38"/>
  </w:num>
  <w:num w:numId="29">
    <w:abstractNumId w:val="27"/>
  </w:num>
  <w:num w:numId="30">
    <w:abstractNumId w:val="28"/>
  </w:num>
  <w:num w:numId="31">
    <w:abstractNumId w:val="31"/>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0"/>
  </w:num>
  <w:num w:numId="34">
    <w:abstractNumId w:val="35"/>
  </w:num>
  <w:num w:numId="35">
    <w:abstractNumId w:val="1"/>
  </w:num>
  <w:num w:numId="36">
    <w:abstractNumId w:val="5"/>
  </w:num>
  <w:num w:numId="37">
    <w:abstractNumId w:val="43"/>
  </w:num>
  <w:num w:numId="38">
    <w:abstractNumId w:val="8"/>
  </w:num>
  <w:num w:numId="39">
    <w:abstractNumId w:val="6"/>
  </w:num>
  <w:num w:numId="40">
    <w:abstractNumId w:val="23"/>
  </w:num>
  <w:num w:numId="41">
    <w:abstractNumId w:val="16"/>
  </w:num>
  <w:num w:numId="42">
    <w:abstractNumId w:val="12"/>
  </w:num>
  <w:num w:numId="43">
    <w:abstractNumId w:val="4"/>
  </w:num>
  <w:num w:numId="44">
    <w:abstractNumId w:val="22"/>
  </w:num>
  <w:num w:numId="45">
    <w:abstractNumId w:val="30"/>
    <w:lvlOverride w:ilvl="0"/>
    <w:lvlOverride w:ilvl="1"/>
    <w:lvlOverride w:ilvl="2"/>
    <w:lvlOverride w:ilvl="3"/>
    <w:lvlOverride w:ilvl="4"/>
    <w:lvlOverride w:ilvl="5"/>
    <w:lvlOverride w:ilvl="6"/>
    <w:lvlOverride w:ilvl="7"/>
    <w:lvlOverride w:ilvl="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C13"/>
    <w:rsid w:val="00080449"/>
    <w:rsid w:val="00093D91"/>
    <w:rsid w:val="000B0780"/>
    <w:rsid w:val="000D3DBC"/>
    <w:rsid w:val="000E0886"/>
    <w:rsid w:val="000F0B39"/>
    <w:rsid w:val="0012744C"/>
    <w:rsid w:val="0013359E"/>
    <w:rsid w:val="00153684"/>
    <w:rsid w:val="001A3BAF"/>
    <w:rsid w:val="001C1A02"/>
    <w:rsid w:val="001C3824"/>
    <w:rsid w:val="001C3F62"/>
    <w:rsid w:val="001C4754"/>
    <w:rsid w:val="001D25C6"/>
    <w:rsid w:val="001E0ED4"/>
    <w:rsid w:val="001E7E97"/>
    <w:rsid w:val="0020695A"/>
    <w:rsid w:val="00244BA7"/>
    <w:rsid w:val="00255653"/>
    <w:rsid w:val="002602FB"/>
    <w:rsid w:val="00277BCB"/>
    <w:rsid w:val="00283022"/>
    <w:rsid w:val="00285A3C"/>
    <w:rsid w:val="002A2FE4"/>
    <w:rsid w:val="002A7C08"/>
    <w:rsid w:val="002B7C13"/>
    <w:rsid w:val="002F2F8B"/>
    <w:rsid w:val="00313324"/>
    <w:rsid w:val="00315A5B"/>
    <w:rsid w:val="003174D9"/>
    <w:rsid w:val="00333E72"/>
    <w:rsid w:val="00341F3D"/>
    <w:rsid w:val="003615BE"/>
    <w:rsid w:val="00363713"/>
    <w:rsid w:val="00364B05"/>
    <w:rsid w:val="0039422F"/>
    <w:rsid w:val="003B39F5"/>
    <w:rsid w:val="003F5AEA"/>
    <w:rsid w:val="003F5EC8"/>
    <w:rsid w:val="00426080"/>
    <w:rsid w:val="00427582"/>
    <w:rsid w:val="004354B1"/>
    <w:rsid w:val="004663ED"/>
    <w:rsid w:val="0049092B"/>
    <w:rsid w:val="004B1853"/>
    <w:rsid w:val="004C2E00"/>
    <w:rsid w:val="004E5139"/>
    <w:rsid w:val="004E7572"/>
    <w:rsid w:val="005138AD"/>
    <w:rsid w:val="0056216A"/>
    <w:rsid w:val="00582AE3"/>
    <w:rsid w:val="00592382"/>
    <w:rsid w:val="00596569"/>
    <w:rsid w:val="005E2BAA"/>
    <w:rsid w:val="00605EE5"/>
    <w:rsid w:val="00626852"/>
    <w:rsid w:val="006309D0"/>
    <w:rsid w:val="006409B9"/>
    <w:rsid w:val="00645FBF"/>
    <w:rsid w:val="0064717E"/>
    <w:rsid w:val="00654FB4"/>
    <w:rsid w:val="006730B9"/>
    <w:rsid w:val="006B4AF2"/>
    <w:rsid w:val="006C2F5E"/>
    <w:rsid w:val="006C3330"/>
    <w:rsid w:val="006F74C1"/>
    <w:rsid w:val="00717EBA"/>
    <w:rsid w:val="00734B58"/>
    <w:rsid w:val="00783A97"/>
    <w:rsid w:val="007A5479"/>
    <w:rsid w:val="007A6FF6"/>
    <w:rsid w:val="007B44ED"/>
    <w:rsid w:val="007C604C"/>
    <w:rsid w:val="007C662E"/>
    <w:rsid w:val="007D7E13"/>
    <w:rsid w:val="008348F5"/>
    <w:rsid w:val="00843275"/>
    <w:rsid w:val="008768D9"/>
    <w:rsid w:val="008B75D2"/>
    <w:rsid w:val="008C4BA4"/>
    <w:rsid w:val="008E6A78"/>
    <w:rsid w:val="0093710C"/>
    <w:rsid w:val="009461E8"/>
    <w:rsid w:val="009813BF"/>
    <w:rsid w:val="0098674E"/>
    <w:rsid w:val="009C7634"/>
    <w:rsid w:val="00A007BF"/>
    <w:rsid w:val="00A02B12"/>
    <w:rsid w:val="00A06245"/>
    <w:rsid w:val="00A237FA"/>
    <w:rsid w:val="00A60503"/>
    <w:rsid w:val="00A74E7B"/>
    <w:rsid w:val="00AF60C3"/>
    <w:rsid w:val="00B121CD"/>
    <w:rsid w:val="00B4445C"/>
    <w:rsid w:val="00BA01F1"/>
    <w:rsid w:val="00BB4307"/>
    <w:rsid w:val="00BC2968"/>
    <w:rsid w:val="00C1333A"/>
    <w:rsid w:val="00C207D2"/>
    <w:rsid w:val="00C61426"/>
    <w:rsid w:val="00C63C13"/>
    <w:rsid w:val="00C83BBF"/>
    <w:rsid w:val="00CA230E"/>
    <w:rsid w:val="00CC7BF9"/>
    <w:rsid w:val="00CD1750"/>
    <w:rsid w:val="00D07418"/>
    <w:rsid w:val="00D1206C"/>
    <w:rsid w:val="00D134D2"/>
    <w:rsid w:val="00D26F2B"/>
    <w:rsid w:val="00D91729"/>
    <w:rsid w:val="00DB33AB"/>
    <w:rsid w:val="00DD3FDB"/>
    <w:rsid w:val="00DF5FFC"/>
    <w:rsid w:val="00E07386"/>
    <w:rsid w:val="00E1057C"/>
    <w:rsid w:val="00E32AA0"/>
    <w:rsid w:val="00E35302"/>
    <w:rsid w:val="00E37463"/>
    <w:rsid w:val="00E465E7"/>
    <w:rsid w:val="00E53BDE"/>
    <w:rsid w:val="00E83359"/>
    <w:rsid w:val="00E90396"/>
    <w:rsid w:val="00EA2FD3"/>
    <w:rsid w:val="00EC6DF2"/>
    <w:rsid w:val="00F13088"/>
    <w:rsid w:val="00F262F2"/>
    <w:rsid w:val="00F34867"/>
    <w:rsid w:val="00F37147"/>
    <w:rsid w:val="00F46CAA"/>
    <w:rsid w:val="00F573C6"/>
    <w:rsid w:val="00F6047C"/>
    <w:rsid w:val="00F6787F"/>
    <w:rsid w:val="00FD2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780"/>
    <w:rPr>
      <w:sz w:val="24"/>
      <w:szCs w:val="24"/>
    </w:rPr>
  </w:style>
  <w:style w:type="paragraph" w:styleId="Heading1">
    <w:name w:val="heading 1"/>
    <w:basedOn w:val="Normal"/>
    <w:next w:val="Normal"/>
    <w:link w:val="Heading1Char"/>
    <w:uiPriority w:val="9"/>
    <w:qFormat/>
    <w:rsid w:val="000B078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53BD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780"/>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B0780"/>
    <w:rPr>
      <w:sz w:val="24"/>
      <w:szCs w:val="24"/>
    </w:rPr>
  </w:style>
  <w:style w:type="paragraph" w:customStyle="1" w:styleId="BasicParagraph">
    <w:name w:val="[Basic Paragraph]"/>
    <w:basedOn w:val="Normal"/>
    <w:uiPriority w:val="99"/>
    <w:rsid w:val="001E7E97"/>
    <w:pPr>
      <w:autoSpaceDE w:val="0"/>
      <w:autoSpaceDN w:val="0"/>
      <w:adjustRightInd w:val="0"/>
      <w:spacing w:line="288" w:lineRule="auto"/>
      <w:textAlignment w:val="center"/>
    </w:pPr>
    <w:rPr>
      <w:rFonts w:ascii="Palatino Linotype" w:hAnsi="Palatino Linotype" w:cs="Palatino Linotype"/>
      <w:color w:val="000000"/>
    </w:rPr>
  </w:style>
  <w:style w:type="character" w:customStyle="1" w:styleId="Directionstext">
    <w:name w:val="Directions text"/>
    <w:uiPriority w:val="99"/>
    <w:rsid w:val="001E7E97"/>
    <w:rPr>
      <w:rFonts w:ascii="Adobe Garamond Pro" w:hAnsi="Adobe Garamond Pro" w:cs="Adobe Garamond Pro"/>
      <w:color w:val="000000"/>
      <w:sz w:val="24"/>
      <w:szCs w:val="24"/>
    </w:rPr>
  </w:style>
  <w:style w:type="paragraph" w:styleId="Subtitle">
    <w:name w:val="Subtitle"/>
    <w:basedOn w:val="Normal"/>
    <w:next w:val="Normal"/>
    <w:link w:val="SubtitleChar"/>
    <w:uiPriority w:val="11"/>
    <w:qFormat/>
    <w:rsid w:val="001E7E9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E7E97"/>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333E72"/>
    <w:pPr>
      <w:ind w:left="720"/>
      <w:contextualSpacing/>
    </w:pPr>
  </w:style>
  <w:style w:type="paragraph" w:styleId="BalloonText">
    <w:name w:val="Balloon Text"/>
    <w:basedOn w:val="Normal"/>
    <w:link w:val="BalloonTextChar"/>
    <w:uiPriority w:val="99"/>
    <w:semiHidden/>
    <w:unhideWhenUsed/>
    <w:rsid w:val="00333E72"/>
    <w:rPr>
      <w:rFonts w:ascii="Tahoma" w:hAnsi="Tahoma" w:cs="Tahoma"/>
      <w:sz w:val="16"/>
      <w:szCs w:val="16"/>
    </w:rPr>
  </w:style>
  <w:style w:type="character" w:customStyle="1" w:styleId="BalloonTextChar">
    <w:name w:val="Balloon Text Char"/>
    <w:basedOn w:val="DefaultParagraphFont"/>
    <w:link w:val="BalloonText"/>
    <w:uiPriority w:val="99"/>
    <w:semiHidden/>
    <w:rsid w:val="00333E72"/>
    <w:rPr>
      <w:rFonts w:ascii="Tahoma" w:hAnsi="Tahoma" w:cs="Tahoma"/>
      <w:sz w:val="16"/>
      <w:szCs w:val="16"/>
    </w:rPr>
  </w:style>
  <w:style w:type="character" w:styleId="CommentReference">
    <w:name w:val="annotation reference"/>
    <w:basedOn w:val="DefaultParagraphFont"/>
    <w:uiPriority w:val="99"/>
    <w:semiHidden/>
    <w:unhideWhenUsed/>
    <w:rsid w:val="00333E72"/>
    <w:rPr>
      <w:sz w:val="16"/>
      <w:szCs w:val="16"/>
    </w:rPr>
  </w:style>
  <w:style w:type="paragraph" w:styleId="CommentText">
    <w:name w:val="annotation text"/>
    <w:basedOn w:val="Normal"/>
    <w:link w:val="CommentTextChar"/>
    <w:uiPriority w:val="99"/>
    <w:semiHidden/>
    <w:unhideWhenUsed/>
    <w:rsid w:val="00333E72"/>
    <w:rPr>
      <w:sz w:val="20"/>
      <w:szCs w:val="20"/>
    </w:rPr>
  </w:style>
  <w:style w:type="character" w:customStyle="1" w:styleId="CommentTextChar">
    <w:name w:val="Comment Text Char"/>
    <w:basedOn w:val="DefaultParagraphFont"/>
    <w:link w:val="CommentText"/>
    <w:uiPriority w:val="99"/>
    <w:semiHidden/>
    <w:rsid w:val="00333E72"/>
  </w:style>
  <w:style w:type="paragraph" w:styleId="CommentSubject">
    <w:name w:val="annotation subject"/>
    <w:basedOn w:val="CommentText"/>
    <w:next w:val="CommentText"/>
    <w:link w:val="CommentSubjectChar"/>
    <w:uiPriority w:val="99"/>
    <w:semiHidden/>
    <w:unhideWhenUsed/>
    <w:rsid w:val="00333E72"/>
    <w:rPr>
      <w:b/>
      <w:bCs/>
    </w:rPr>
  </w:style>
  <w:style w:type="character" w:customStyle="1" w:styleId="CommentSubjectChar">
    <w:name w:val="Comment Subject Char"/>
    <w:basedOn w:val="CommentTextChar"/>
    <w:link w:val="CommentSubject"/>
    <w:uiPriority w:val="99"/>
    <w:semiHidden/>
    <w:rsid w:val="00333E72"/>
    <w:rPr>
      <w:b/>
      <w:bCs/>
    </w:rPr>
  </w:style>
  <w:style w:type="paragraph" w:customStyle="1" w:styleId="Default">
    <w:name w:val="Default"/>
    <w:rsid w:val="008E6A78"/>
    <w:pPr>
      <w:autoSpaceDE w:val="0"/>
      <w:autoSpaceDN w:val="0"/>
      <w:adjustRightInd w:val="0"/>
    </w:pPr>
    <w:rPr>
      <w:rFonts w:ascii="Georgia" w:hAnsi="Georgia" w:cs="Georgia"/>
      <w:color w:val="000000"/>
      <w:sz w:val="24"/>
      <w:szCs w:val="24"/>
    </w:rPr>
  </w:style>
  <w:style w:type="paragraph" w:styleId="PlainText">
    <w:name w:val="Plain Text"/>
    <w:basedOn w:val="Normal"/>
    <w:link w:val="PlainTextChar"/>
    <w:uiPriority w:val="99"/>
    <w:unhideWhenUsed/>
    <w:rsid w:val="006409B9"/>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6409B9"/>
    <w:rPr>
      <w:rFonts w:ascii="Consolas" w:eastAsiaTheme="minorHAnsi" w:hAnsi="Consolas" w:cstheme="minorBidi"/>
      <w:sz w:val="21"/>
      <w:szCs w:val="21"/>
    </w:rPr>
  </w:style>
  <w:style w:type="paragraph" w:styleId="Title">
    <w:name w:val="Title"/>
    <w:basedOn w:val="Normal"/>
    <w:next w:val="Normal"/>
    <w:link w:val="TitleChar"/>
    <w:uiPriority w:val="10"/>
    <w:qFormat/>
    <w:rsid w:val="00C63C1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3C13"/>
    <w:rPr>
      <w:rFonts w:asciiTheme="majorHAnsi" w:eastAsiaTheme="majorEastAsia" w:hAnsiTheme="majorHAnsi" w:cstheme="majorBidi"/>
      <w:color w:val="17365D" w:themeColor="text2" w:themeShade="BF"/>
      <w:spacing w:val="5"/>
      <w:kern w:val="28"/>
      <w:sz w:val="52"/>
      <w:szCs w:val="52"/>
    </w:rPr>
  </w:style>
  <w:style w:type="paragraph" w:customStyle="1" w:styleId="Instructionsnumbered">
    <w:name w:val="_Instructions: numbered"/>
    <w:link w:val="InstructionsnumberedChar"/>
    <w:uiPriority w:val="99"/>
    <w:rsid w:val="0013359E"/>
    <w:pPr>
      <w:numPr>
        <w:numId w:val="27"/>
      </w:numPr>
      <w:spacing w:before="180" w:line="280" w:lineRule="exact"/>
      <w:outlineLvl w:val="1"/>
    </w:pPr>
    <w:rPr>
      <w:rFonts w:ascii="Calibri" w:hAnsi="Calibri"/>
      <w:sz w:val="24"/>
      <w:szCs w:val="24"/>
    </w:rPr>
  </w:style>
  <w:style w:type="character" w:customStyle="1" w:styleId="InstructionsnumberedChar">
    <w:name w:val="_Instructions: numbered Char"/>
    <w:basedOn w:val="DefaultParagraphFont"/>
    <w:link w:val="Instructionsnumbered"/>
    <w:uiPriority w:val="99"/>
    <w:rsid w:val="0013359E"/>
    <w:rPr>
      <w:rFonts w:ascii="Calibri" w:hAnsi="Calibri"/>
      <w:sz w:val="24"/>
      <w:szCs w:val="24"/>
    </w:rPr>
  </w:style>
  <w:style w:type="paragraph" w:styleId="Header">
    <w:name w:val="header"/>
    <w:basedOn w:val="Normal"/>
    <w:link w:val="HeaderChar"/>
    <w:uiPriority w:val="99"/>
    <w:unhideWhenUsed/>
    <w:rsid w:val="004C2E00"/>
    <w:pPr>
      <w:tabs>
        <w:tab w:val="center" w:pos="4680"/>
        <w:tab w:val="right" w:pos="9360"/>
      </w:tabs>
    </w:pPr>
  </w:style>
  <w:style w:type="character" w:customStyle="1" w:styleId="HeaderChar">
    <w:name w:val="Header Char"/>
    <w:basedOn w:val="DefaultParagraphFont"/>
    <w:link w:val="Header"/>
    <w:uiPriority w:val="99"/>
    <w:rsid w:val="004C2E00"/>
    <w:rPr>
      <w:sz w:val="24"/>
      <w:szCs w:val="24"/>
    </w:rPr>
  </w:style>
  <w:style w:type="paragraph" w:styleId="Footer">
    <w:name w:val="footer"/>
    <w:basedOn w:val="Normal"/>
    <w:link w:val="FooterChar"/>
    <w:uiPriority w:val="99"/>
    <w:unhideWhenUsed/>
    <w:rsid w:val="004C2E00"/>
    <w:pPr>
      <w:tabs>
        <w:tab w:val="center" w:pos="4680"/>
        <w:tab w:val="right" w:pos="9360"/>
      </w:tabs>
    </w:pPr>
  </w:style>
  <w:style w:type="character" w:customStyle="1" w:styleId="FooterChar">
    <w:name w:val="Footer Char"/>
    <w:basedOn w:val="DefaultParagraphFont"/>
    <w:link w:val="Footer"/>
    <w:uiPriority w:val="99"/>
    <w:rsid w:val="004C2E00"/>
    <w:rPr>
      <w:sz w:val="24"/>
      <w:szCs w:val="24"/>
    </w:rPr>
  </w:style>
  <w:style w:type="paragraph" w:styleId="TOCHeading">
    <w:name w:val="TOC Heading"/>
    <w:basedOn w:val="Heading1"/>
    <w:next w:val="Normal"/>
    <w:uiPriority w:val="39"/>
    <w:semiHidden/>
    <w:unhideWhenUsed/>
    <w:qFormat/>
    <w:rsid w:val="005E2BAA"/>
    <w:pPr>
      <w:spacing w:line="276" w:lineRule="auto"/>
      <w:outlineLvl w:val="9"/>
    </w:pPr>
    <w:rPr>
      <w:lang w:eastAsia="ja-JP"/>
    </w:rPr>
  </w:style>
  <w:style w:type="paragraph" w:styleId="TOC1">
    <w:name w:val="toc 1"/>
    <w:basedOn w:val="Normal"/>
    <w:next w:val="Normal"/>
    <w:autoRedefine/>
    <w:uiPriority w:val="39"/>
    <w:unhideWhenUsed/>
    <w:qFormat/>
    <w:rsid w:val="005E2BAA"/>
    <w:pPr>
      <w:spacing w:after="100"/>
    </w:pPr>
  </w:style>
  <w:style w:type="character" w:styleId="Hyperlink">
    <w:name w:val="Hyperlink"/>
    <w:basedOn w:val="DefaultParagraphFont"/>
    <w:uiPriority w:val="99"/>
    <w:unhideWhenUsed/>
    <w:rsid w:val="005E2BAA"/>
    <w:rPr>
      <w:color w:val="0000FF" w:themeColor="hyperlink"/>
      <w:u w:val="single"/>
    </w:rPr>
  </w:style>
  <w:style w:type="paragraph" w:styleId="TOC2">
    <w:name w:val="toc 2"/>
    <w:basedOn w:val="Normal"/>
    <w:next w:val="Normal"/>
    <w:autoRedefine/>
    <w:uiPriority w:val="39"/>
    <w:unhideWhenUsed/>
    <w:qFormat/>
    <w:rsid w:val="005E2BAA"/>
    <w:pPr>
      <w:spacing w:after="100" w:line="276" w:lineRule="auto"/>
      <w:ind w:left="220"/>
    </w:pPr>
    <w:rPr>
      <w:rFonts w:asciiTheme="minorHAnsi" w:eastAsiaTheme="minorEastAsia" w:hAnsiTheme="minorHAnsi" w:cstheme="minorBidi"/>
      <w:sz w:val="22"/>
      <w:szCs w:val="22"/>
      <w:lang w:eastAsia="ja-JP"/>
    </w:rPr>
  </w:style>
  <w:style w:type="paragraph" w:styleId="TOC3">
    <w:name w:val="toc 3"/>
    <w:basedOn w:val="Normal"/>
    <w:next w:val="Normal"/>
    <w:autoRedefine/>
    <w:uiPriority w:val="39"/>
    <w:semiHidden/>
    <w:unhideWhenUsed/>
    <w:qFormat/>
    <w:rsid w:val="005E2BAA"/>
    <w:pPr>
      <w:spacing w:after="100" w:line="276" w:lineRule="auto"/>
      <w:ind w:left="440"/>
    </w:pPr>
    <w:rPr>
      <w:rFonts w:asciiTheme="minorHAnsi" w:eastAsiaTheme="minorEastAsia" w:hAnsiTheme="minorHAnsi" w:cstheme="minorBidi"/>
      <w:sz w:val="22"/>
      <w:szCs w:val="22"/>
      <w:lang w:eastAsia="ja-JP"/>
    </w:rPr>
  </w:style>
  <w:style w:type="paragraph" w:styleId="EndnoteText">
    <w:name w:val="endnote text"/>
    <w:basedOn w:val="Normal"/>
    <w:link w:val="EndnoteTextChar"/>
    <w:uiPriority w:val="99"/>
    <w:semiHidden/>
    <w:unhideWhenUsed/>
    <w:rsid w:val="003174D9"/>
    <w:rPr>
      <w:sz w:val="20"/>
      <w:szCs w:val="20"/>
    </w:rPr>
  </w:style>
  <w:style w:type="character" w:customStyle="1" w:styleId="EndnoteTextChar">
    <w:name w:val="Endnote Text Char"/>
    <w:basedOn w:val="DefaultParagraphFont"/>
    <w:link w:val="EndnoteText"/>
    <w:uiPriority w:val="99"/>
    <w:semiHidden/>
    <w:rsid w:val="003174D9"/>
  </w:style>
  <w:style w:type="character" w:styleId="EndnoteReference">
    <w:name w:val="endnote reference"/>
    <w:basedOn w:val="DefaultParagraphFont"/>
    <w:uiPriority w:val="99"/>
    <w:semiHidden/>
    <w:unhideWhenUsed/>
    <w:rsid w:val="003174D9"/>
    <w:rPr>
      <w:vertAlign w:val="superscript"/>
    </w:rPr>
  </w:style>
  <w:style w:type="paragraph" w:styleId="Revision">
    <w:name w:val="Revision"/>
    <w:hidden/>
    <w:uiPriority w:val="99"/>
    <w:semiHidden/>
    <w:rsid w:val="004E7572"/>
    <w:rPr>
      <w:sz w:val="24"/>
      <w:szCs w:val="24"/>
    </w:rPr>
  </w:style>
  <w:style w:type="character" w:customStyle="1" w:styleId="Heading2Char">
    <w:name w:val="Heading 2 Char"/>
    <w:basedOn w:val="DefaultParagraphFont"/>
    <w:link w:val="Heading2"/>
    <w:uiPriority w:val="9"/>
    <w:semiHidden/>
    <w:rsid w:val="00E53BD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780"/>
    <w:rPr>
      <w:sz w:val="24"/>
      <w:szCs w:val="24"/>
    </w:rPr>
  </w:style>
  <w:style w:type="paragraph" w:styleId="Heading1">
    <w:name w:val="heading 1"/>
    <w:basedOn w:val="Normal"/>
    <w:next w:val="Normal"/>
    <w:link w:val="Heading1Char"/>
    <w:uiPriority w:val="9"/>
    <w:qFormat/>
    <w:rsid w:val="000B078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53BD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780"/>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B0780"/>
    <w:rPr>
      <w:sz w:val="24"/>
      <w:szCs w:val="24"/>
    </w:rPr>
  </w:style>
  <w:style w:type="paragraph" w:customStyle="1" w:styleId="BasicParagraph">
    <w:name w:val="[Basic Paragraph]"/>
    <w:basedOn w:val="Normal"/>
    <w:uiPriority w:val="99"/>
    <w:rsid w:val="001E7E97"/>
    <w:pPr>
      <w:autoSpaceDE w:val="0"/>
      <w:autoSpaceDN w:val="0"/>
      <w:adjustRightInd w:val="0"/>
      <w:spacing w:line="288" w:lineRule="auto"/>
      <w:textAlignment w:val="center"/>
    </w:pPr>
    <w:rPr>
      <w:rFonts w:ascii="Palatino Linotype" w:hAnsi="Palatino Linotype" w:cs="Palatino Linotype"/>
      <w:color w:val="000000"/>
    </w:rPr>
  </w:style>
  <w:style w:type="character" w:customStyle="1" w:styleId="Directionstext">
    <w:name w:val="Directions text"/>
    <w:uiPriority w:val="99"/>
    <w:rsid w:val="001E7E97"/>
    <w:rPr>
      <w:rFonts w:ascii="Adobe Garamond Pro" w:hAnsi="Adobe Garamond Pro" w:cs="Adobe Garamond Pro"/>
      <w:color w:val="000000"/>
      <w:sz w:val="24"/>
      <w:szCs w:val="24"/>
    </w:rPr>
  </w:style>
  <w:style w:type="paragraph" w:styleId="Subtitle">
    <w:name w:val="Subtitle"/>
    <w:basedOn w:val="Normal"/>
    <w:next w:val="Normal"/>
    <w:link w:val="SubtitleChar"/>
    <w:uiPriority w:val="11"/>
    <w:qFormat/>
    <w:rsid w:val="001E7E9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E7E97"/>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333E72"/>
    <w:pPr>
      <w:ind w:left="720"/>
      <w:contextualSpacing/>
    </w:pPr>
  </w:style>
  <w:style w:type="paragraph" w:styleId="BalloonText">
    <w:name w:val="Balloon Text"/>
    <w:basedOn w:val="Normal"/>
    <w:link w:val="BalloonTextChar"/>
    <w:uiPriority w:val="99"/>
    <w:semiHidden/>
    <w:unhideWhenUsed/>
    <w:rsid w:val="00333E72"/>
    <w:rPr>
      <w:rFonts w:ascii="Tahoma" w:hAnsi="Tahoma" w:cs="Tahoma"/>
      <w:sz w:val="16"/>
      <w:szCs w:val="16"/>
    </w:rPr>
  </w:style>
  <w:style w:type="character" w:customStyle="1" w:styleId="BalloonTextChar">
    <w:name w:val="Balloon Text Char"/>
    <w:basedOn w:val="DefaultParagraphFont"/>
    <w:link w:val="BalloonText"/>
    <w:uiPriority w:val="99"/>
    <w:semiHidden/>
    <w:rsid w:val="00333E72"/>
    <w:rPr>
      <w:rFonts w:ascii="Tahoma" w:hAnsi="Tahoma" w:cs="Tahoma"/>
      <w:sz w:val="16"/>
      <w:szCs w:val="16"/>
    </w:rPr>
  </w:style>
  <w:style w:type="character" w:styleId="CommentReference">
    <w:name w:val="annotation reference"/>
    <w:basedOn w:val="DefaultParagraphFont"/>
    <w:uiPriority w:val="99"/>
    <w:semiHidden/>
    <w:unhideWhenUsed/>
    <w:rsid w:val="00333E72"/>
    <w:rPr>
      <w:sz w:val="16"/>
      <w:szCs w:val="16"/>
    </w:rPr>
  </w:style>
  <w:style w:type="paragraph" w:styleId="CommentText">
    <w:name w:val="annotation text"/>
    <w:basedOn w:val="Normal"/>
    <w:link w:val="CommentTextChar"/>
    <w:uiPriority w:val="99"/>
    <w:semiHidden/>
    <w:unhideWhenUsed/>
    <w:rsid w:val="00333E72"/>
    <w:rPr>
      <w:sz w:val="20"/>
      <w:szCs w:val="20"/>
    </w:rPr>
  </w:style>
  <w:style w:type="character" w:customStyle="1" w:styleId="CommentTextChar">
    <w:name w:val="Comment Text Char"/>
    <w:basedOn w:val="DefaultParagraphFont"/>
    <w:link w:val="CommentText"/>
    <w:uiPriority w:val="99"/>
    <w:semiHidden/>
    <w:rsid w:val="00333E72"/>
  </w:style>
  <w:style w:type="paragraph" w:styleId="CommentSubject">
    <w:name w:val="annotation subject"/>
    <w:basedOn w:val="CommentText"/>
    <w:next w:val="CommentText"/>
    <w:link w:val="CommentSubjectChar"/>
    <w:uiPriority w:val="99"/>
    <w:semiHidden/>
    <w:unhideWhenUsed/>
    <w:rsid w:val="00333E72"/>
    <w:rPr>
      <w:b/>
      <w:bCs/>
    </w:rPr>
  </w:style>
  <w:style w:type="character" w:customStyle="1" w:styleId="CommentSubjectChar">
    <w:name w:val="Comment Subject Char"/>
    <w:basedOn w:val="CommentTextChar"/>
    <w:link w:val="CommentSubject"/>
    <w:uiPriority w:val="99"/>
    <w:semiHidden/>
    <w:rsid w:val="00333E72"/>
    <w:rPr>
      <w:b/>
      <w:bCs/>
    </w:rPr>
  </w:style>
  <w:style w:type="paragraph" w:customStyle="1" w:styleId="Default">
    <w:name w:val="Default"/>
    <w:rsid w:val="008E6A78"/>
    <w:pPr>
      <w:autoSpaceDE w:val="0"/>
      <w:autoSpaceDN w:val="0"/>
      <w:adjustRightInd w:val="0"/>
    </w:pPr>
    <w:rPr>
      <w:rFonts w:ascii="Georgia" w:hAnsi="Georgia" w:cs="Georgia"/>
      <w:color w:val="000000"/>
      <w:sz w:val="24"/>
      <w:szCs w:val="24"/>
    </w:rPr>
  </w:style>
  <w:style w:type="paragraph" w:styleId="PlainText">
    <w:name w:val="Plain Text"/>
    <w:basedOn w:val="Normal"/>
    <w:link w:val="PlainTextChar"/>
    <w:uiPriority w:val="99"/>
    <w:unhideWhenUsed/>
    <w:rsid w:val="006409B9"/>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6409B9"/>
    <w:rPr>
      <w:rFonts w:ascii="Consolas" w:eastAsiaTheme="minorHAnsi" w:hAnsi="Consolas" w:cstheme="minorBidi"/>
      <w:sz w:val="21"/>
      <w:szCs w:val="21"/>
    </w:rPr>
  </w:style>
  <w:style w:type="paragraph" w:styleId="Title">
    <w:name w:val="Title"/>
    <w:basedOn w:val="Normal"/>
    <w:next w:val="Normal"/>
    <w:link w:val="TitleChar"/>
    <w:uiPriority w:val="10"/>
    <w:qFormat/>
    <w:rsid w:val="00C63C1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3C13"/>
    <w:rPr>
      <w:rFonts w:asciiTheme="majorHAnsi" w:eastAsiaTheme="majorEastAsia" w:hAnsiTheme="majorHAnsi" w:cstheme="majorBidi"/>
      <w:color w:val="17365D" w:themeColor="text2" w:themeShade="BF"/>
      <w:spacing w:val="5"/>
      <w:kern w:val="28"/>
      <w:sz w:val="52"/>
      <w:szCs w:val="52"/>
    </w:rPr>
  </w:style>
  <w:style w:type="paragraph" w:customStyle="1" w:styleId="Instructionsnumbered">
    <w:name w:val="_Instructions: numbered"/>
    <w:link w:val="InstructionsnumberedChar"/>
    <w:uiPriority w:val="99"/>
    <w:rsid w:val="0013359E"/>
    <w:pPr>
      <w:numPr>
        <w:numId w:val="27"/>
      </w:numPr>
      <w:spacing w:before="180" w:line="280" w:lineRule="exact"/>
      <w:outlineLvl w:val="1"/>
    </w:pPr>
    <w:rPr>
      <w:rFonts w:ascii="Calibri" w:hAnsi="Calibri"/>
      <w:sz w:val="24"/>
      <w:szCs w:val="24"/>
    </w:rPr>
  </w:style>
  <w:style w:type="character" w:customStyle="1" w:styleId="InstructionsnumberedChar">
    <w:name w:val="_Instructions: numbered Char"/>
    <w:basedOn w:val="DefaultParagraphFont"/>
    <w:link w:val="Instructionsnumbered"/>
    <w:uiPriority w:val="99"/>
    <w:rsid w:val="0013359E"/>
    <w:rPr>
      <w:rFonts w:ascii="Calibri" w:hAnsi="Calibri"/>
      <w:sz w:val="24"/>
      <w:szCs w:val="24"/>
    </w:rPr>
  </w:style>
  <w:style w:type="paragraph" w:styleId="Header">
    <w:name w:val="header"/>
    <w:basedOn w:val="Normal"/>
    <w:link w:val="HeaderChar"/>
    <w:uiPriority w:val="99"/>
    <w:unhideWhenUsed/>
    <w:rsid w:val="004C2E00"/>
    <w:pPr>
      <w:tabs>
        <w:tab w:val="center" w:pos="4680"/>
        <w:tab w:val="right" w:pos="9360"/>
      </w:tabs>
    </w:pPr>
  </w:style>
  <w:style w:type="character" w:customStyle="1" w:styleId="HeaderChar">
    <w:name w:val="Header Char"/>
    <w:basedOn w:val="DefaultParagraphFont"/>
    <w:link w:val="Header"/>
    <w:uiPriority w:val="99"/>
    <w:rsid w:val="004C2E00"/>
    <w:rPr>
      <w:sz w:val="24"/>
      <w:szCs w:val="24"/>
    </w:rPr>
  </w:style>
  <w:style w:type="paragraph" w:styleId="Footer">
    <w:name w:val="footer"/>
    <w:basedOn w:val="Normal"/>
    <w:link w:val="FooterChar"/>
    <w:uiPriority w:val="99"/>
    <w:unhideWhenUsed/>
    <w:rsid w:val="004C2E00"/>
    <w:pPr>
      <w:tabs>
        <w:tab w:val="center" w:pos="4680"/>
        <w:tab w:val="right" w:pos="9360"/>
      </w:tabs>
    </w:pPr>
  </w:style>
  <w:style w:type="character" w:customStyle="1" w:styleId="FooterChar">
    <w:name w:val="Footer Char"/>
    <w:basedOn w:val="DefaultParagraphFont"/>
    <w:link w:val="Footer"/>
    <w:uiPriority w:val="99"/>
    <w:rsid w:val="004C2E00"/>
    <w:rPr>
      <w:sz w:val="24"/>
      <w:szCs w:val="24"/>
    </w:rPr>
  </w:style>
  <w:style w:type="paragraph" w:styleId="TOCHeading">
    <w:name w:val="TOC Heading"/>
    <w:basedOn w:val="Heading1"/>
    <w:next w:val="Normal"/>
    <w:uiPriority w:val="39"/>
    <w:semiHidden/>
    <w:unhideWhenUsed/>
    <w:qFormat/>
    <w:rsid w:val="005E2BAA"/>
    <w:pPr>
      <w:spacing w:line="276" w:lineRule="auto"/>
      <w:outlineLvl w:val="9"/>
    </w:pPr>
    <w:rPr>
      <w:lang w:eastAsia="ja-JP"/>
    </w:rPr>
  </w:style>
  <w:style w:type="paragraph" w:styleId="TOC1">
    <w:name w:val="toc 1"/>
    <w:basedOn w:val="Normal"/>
    <w:next w:val="Normal"/>
    <w:autoRedefine/>
    <w:uiPriority w:val="39"/>
    <w:unhideWhenUsed/>
    <w:qFormat/>
    <w:rsid w:val="005E2BAA"/>
    <w:pPr>
      <w:spacing w:after="100"/>
    </w:pPr>
  </w:style>
  <w:style w:type="character" w:styleId="Hyperlink">
    <w:name w:val="Hyperlink"/>
    <w:basedOn w:val="DefaultParagraphFont"/>
    <w:uiPriority w:val="99"/>
    <w:unhideWhenUsed/>
    <w:rsid w:val="005E2BAA"/>
    <w:rPr>
      <w:color w:val="0000FF" w:themeColor="hyperlink"/>
      <w:u w:val="single"/>
    </w:rPr>
  </w:style>
  <w:style w:type="paragraph" w:styleId="TOC2">
    <w:name w:val="toc 2"/>
    <w:basedOn w:val="Normal"/>
    <w:next w:val="Normal"/>
    <w:autoRedefine/>
    <w:uiPriority w:val="39"/>
    <w:unhideWhenUsed/>
    <w:qFormat/>
    <w:rsid w:val="005E2BAA"/>
    <w:pPr>
      <w:spacing w:after="100" w:line="276" w:lineRule="auto"/>
      <w:ind w:left="220"/>
    </w:pPr>
    <w:rPr>
      <w:rFonts w:asciiTheme="minorHAnsi" w:eastAsiaTheme="minorEastAsia" w:hAnsiTheme="minorHAnsi" w:cstheme="minorBidi"/>
      <w:sz w:val="22"/>
      <w:szCs w:val="22"/>
      <w:lang w:eastAsia="ja-JP"/>
    </w:rPr>
  </w:style>
  <w:style w:type="paragraph" w:styleId="TOC3">
    <w:name w:val="toc 3"/>
    <w:basedOn w:val="Normal"/>
    <w:next w:val="Normal"/>
    <w:autoRedefine/>
    <w:uiPriority w:val="39"/>
    <w:semiHidden/>
    <w:unhideWhenUsed/>
    <w:qFormat/>
    <w:rsid w:val="005E2BAA"/>
    <w:pPr>
      <w:spacing w:after="100" w:line="276" w:lineRule="auto"/>
      <w:ind w:left="440"/>
    </w:pPr>
    <w:rPr>
      <w:rFonts w:asciiTheme="minorHAnsi" w:eastAsiaTheme="minorEastAsia" w:hAnsiTheme="minorHAnsi" w:cstheme="minorBidi"/>
      <w:sz w:val="22"/>
      <w:szCs w:val="22"/>
      <w:lang w:eastAsia="ja-JP"/>
    </w:rPr>
  </w:style>
  <w:style w:type="paragraph" w:styleId="EndnoteText">
    <w:name w:val="endnote text"/>
    <w:basedOn w:val="Normal"/>
    <w:link w:val="EndnoteTextChar"/>
    <w:uiPriority w:val="99"/>
    <w:semiHidden/>
    <w:unhideWhenUsed/>
    <w:rsid w:val="003174D9"/>
    <w:rPr>
      <w:sz w:val="20"/>
      <w:szCs w:val="20"/>
    </w:rPr>
  </w:style>
  <w:style w:type="character" w:customStyle="1" w:styleId="EndnoteTextChar">
    <w:name w:val="Endnote Text Char"/>
    <w:basedOn w:val="DefaultParagraphFont"/>
    <w:link w:val="EndnoteText"/>
    <w:uiPriority w:val="99"/>
    <w:semiHidden/>
    <w:rsid w:val="003174D9"/>
  </w:style>
  <w:style w:type="character" w:styleId="EndnoteReference">
    <w:name w:val="endnote reference"/>
    <w:basedOn w:val="DefaultParagraphFont"/>
    <w:uiPriority w:val="99"/>
    <w:semiHidden/>
    <w:unhideWhenUsed/>
    <w:rsid w:val="003174D9"/>
    <w:rPr>
      <w:vertAlign w:val="superscript"/>
    </w:rPr>
  </w:style>
  <w:style w:type="paragraph" w:styleId="Revision">
    <w:name w:val="Revision"/>
    <w:hidden/>
    <w:uiPriority w:val="99"/>
    <w:semiHidden/>
    <w:rsid w:val="004E7572"/>
    <w:rPr>
      <w:sz w:val="24"/>
      <w:szCs w:val="24"/>
    </w:rPr>
  </w:style>
  <w:style w:type="character" w:customStyle="1" w:styleId="Heading2Char">
    <w:name w:val="Heading 2 Char"/>
    <w:basedOn w:val="DefaultParagraphFont"/>
    <w:link w:val="Heading2"/>
    <w:uiPriority w:val="9"/>
    <w:semiHidden/>
    <w:rsid w:val="00E53BD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1991">
      <w:bodyDiv w:val="1"/>
      <w:marLeft w:val="0"/>
      <w:marRight w:val="0"/>
      <w:marTop w:val="0"/>
      <w:marBottom w:val="0"/>
      <w:divBdr>
        <w:top w:val="none" w:sz="0" w:space="0" w:color="auto"/>
        <w:left w:val="none" w:sz="0" w:space="0" w:color="auto"/>
        <w:bottom w:val="none" w:sz="0" w:space="0" w:color="auto"/>
        <w:right w:val="none" w:sz="0" w:space="0" w:color="auto"/>
      </w:divBdr>
      <w:divsChild>
        <w:div w:id="2124496964">
          <w:marLeft w:val="547"/>
          <w:marRight w:val="0"/>
          <w:marTop w:val="0"/>
          <w:marBottom w:val="0"/>
          <w:divBdr>
            <w:top w:val="none" w:sz="0" w:space="0" w:color="auto"/>
            <w:left w:val="none" w:sz="0" w:space="0" w:color="auto"/>
            <w:bottom w:val="none" w:sz="0" w:space="0" w:color="auto"/>
            <w:right w:val="none" w:sz="0" w:space="0" w:color="auto"/>
          </w:divBdr>
        </w:div>
      </w:divsChild>
    </w:div>
    <w:div w:id="15350743">
      <w:bodyDiv w:val="1"/>
      <w:marLeft w:val="0"/>
      <w:marRight w:val="0"/>
      <w:marTop w:val="0"/>
      <w:marBottom w:val="0"/>
      <w:divBdr>
        <w:top w:val="none" w:sz="0" w:space="0" w:color="auto"/>
        <w:left w:val="none" w:sz="0" w:space="0" w:color="auto"/>
        <w:bottom w:val="none" w:sz="0" w:space="0" w:color="auto"/>
        <w:right w:val="none" w:sz="0" w:space="0" w:color="auto"/>
      </w:divBdr>
      <w:divsChild>
        <w:div w:id="2028097935">
          <w:marLeft w:val="547"/>
          <w:marRight w:val="0"/>
          <w:marTop w:val="0"/>
          <w:marBottom w:val="0"/>
          <w:divBdr>
            <w:top w:val="none" w:sz="0" w:space="0" w:color="auto"/>
            <w:left w:val="none" w:sz="0" w:space="0" w:color="auto"/>
            <w:bottom w:val="none" w:sz="0" w:space="0" w:color="auto"/>
            <w:right w:val="none" w:sz="0" w:space="0" w:color="auto"/>
          </w:divBdr>
        </w:div>
      </w:divsChild>
    </w:div>
    <w:div w:id="102727666">
      <w:bodyDiv w:val="1"/>
      <w:marLeft w:val="0"/>
      <w:marRight w:val="0"/>
      <w:marTop w:val="0"/>
      <w:marBottom w:val="0"/>
      <w:divBdr>
        <w:top w:val="none" w:sz="0" w:space="0" w:color="auto"/>
        <w:left w:val="none" w:sz="0" w:space="0" w:color="auto"/>
        <w:bottom w:val="none" w:sz="0" w:space="0" w:color="auto"/>
        <w:right w:val="none" w:sz="0" w:space="0" w:color="auto"/>
      </w:divBdr>
      <w:divsChild>
        <w:div w:id="1491287782">
          <w:marLeft w:val="547"/>
          <w:marRight w:val="0"/>
          <w:marTop w:val="0"/>
          <w:marBottom w:val="0"/>
          <w:divBdr>
            <w:top w:val="none" w:sz="0" w:space="0" w:color="auto"/>
            <w:left w:val="none" w:sz="0" w:space="0" w:color="auto"/>
            <w:bottom w:val="none" w:sz="0" w:space="0" w:color="auto"/>
            <w:right w:val="none" w:sz="0" w:space="0" w:color="auto"/>
          </w:divBdr>
        </w:div>
      </w:divsChild>
    </w:div>
    <w:div w:id="208148235">
      <w:bodyDiv w:val="1"/>
      <w:marLeft w:val="0"/>
      <w:marRight w:val="0"/>
      <w:marTop w:val="0"/>
      <w:marBottom w:val="0"/>
      <w:divBdr>
        <w:top w:val="none" w:sz="0" w:space="0" w:color="auto"/>
        <w:left w:val="none" w:sz="0" w:space="0" w:color="auto"/>
        <w:bottom w:val="none" w:sz="0" w:space="0" w:color="auto"/>
        <w:right w:val="none" w:sz="0" w:space="0" w:color="auto"/>
      </w:divBdr>
      <w:divsChild>
        <w:div w:id="338167610">
          <w:marLeft w:val="806"/>
          <w:marRight w:val="0"/>
          <w:marTop w:val="120"/>
          <w:marBottom w:val="0"/>
          <w:divBdr>
            <w:top w:val="none" w:sz="0" w:space="0" w:color="auto"/>
            <w:left w:val="none" w:sz="0" w:space="0" w:color="auto"/>
            <w:bottom w:val="none" w:sz="0" w:space="0" w:color="auto"/>
            <w:right w:val="none" w:sz="0" w:space="0" w:color="auto"/>
          </w:divBdr>
        </w:div>
        <w:div w:id="876626169">
          <w:marLeft w:val="806"/>
          <w:marRight w:val="0"/>
          <w:marTop w:val="120"/>
          <w:marBottom w:val="0"/>
          <w:divBdr>
            <w:top w:val="none" w:sz="0" w:space="0" w:color="auto"/>
            <w:left w:val="none" w:sz="0" w:space="0" w:color="auto"/>
            <w:bottom w:val="none" w:sz="0" w:space="0" w:color="auto"/>
            <w:right w:val="none" w:sz="0" w:space="0" w:color="auto"/>
          </w:divBdr>
        </w:div>
        <w:div w:id="965236452">
          <w:marLeft w:val="806"/>
          <w:marRight w:val="0"/>
          <w:marTop w:val="120"/>
          <w:marBottom w:val="0"/>
          <w:divBdr>
            <w:top w:val="none" w:sz="0" w:space="0" w:color="auto"/>
            <w:left w:val="none" w:sz="0" w:space="0" w:color="auto"/>
            <w:bottom w:val="none" w:sz="0" w:space="0" w:color="auto"/>
            <w:right w:val="none" w:sz="0" w:space="0" w:color="auto"/>
          </w:divBdr>
        </w:div>
        <w:div w:id="1854805427">
          <w:marLeft w:val="806"/>
          <w:marRight w:val="0"/>
          <w:marTop w:val="120"/>
          <w:marBottom w:val="0"/>
          <w:divBdr>
            <w:top w:val="none" w:sz="0" w:space="0" w:color="auto"/>
            <w:left w:val="none" w:sz="0" w:space="0" w:color="auto"/>
            <w:bottom w:val="none" w:sz="0" w:space="0" w:color="auto"/>
            <w:right w:val="none" w:sz="0" w:space="0" w:color="auto"/>
          </w:divBdr>
        </w:div>
      </w:divsChild>
    </w:div>
    <w:div w:id="392123492">
      <w:bodyDiv w:val="1"/>
      <w:marLeft w:val="0"/>
      <w:marRight w:val="0"/>
      <w:marTop w:val="0"/>
      <w:marBottom w:val="0"/>
      <w:divBdr>
        <w:top w:val="none" w:sz="0" w:space="0" w:color="auto"/>
        <w:left w:val="none" w:sz="0" w:space="0" w:color="auto"/>
        <w:bottom w:val="none" w:sz="0" w:space="0" w:color="auto"/>
        <w:right w:val="none" w:sz="0" w:space="0" w:color="auto"/>
      </w:divBdr>
      <w:divsChild>
        <w:div w:id="1299454017">
          <w:marLeft w:val="547"/>
          <w:marRight w:val="0"/>
          <w:marTop w:val="0"/>
          <w:marBottom w:val="0"/>
          <w:divBdr>
            <w:top w:val="none" w:sz="0" w:space="0" w:color="auto"/>
            <w:left w:val="none" w:sz="0" w:space="0" w:color="auto"/>
            <w:bottom w:val="none" w:sz="0" w:space="0" w:color="auto"/>
            <w:right w:val="none" w:sz="0" w:space="0" w:color="auto"/>
          </w:divBdr>
        </w:div>
      </w:divsChild>
    </w:div>
    <w:div w:id="493423813">
      <w:bodyDiv w:val="1"/>
      <w:marLeft w:val="0"/>
      <w:marRight w:val="0"/>
      <w:marTop w:val="0"/>
      <w:marBottom w:val="0"/>
      <w:divBdr>
        <w:top w:val="none" w:sz="0" w:space="0" w:color="auto"/>
        <w:left w:val="none" w:sz="0" w:space="0" w:color="auto"/>
        <w:bottom w:val="none" w:sz="0" w:space="0" w:color="auto"/>
        <w:right w:val="none" w:sz="0" w:space="0" w:color="auto"/>
      </w:divBdr>
      <w:divsChild>
        <w:div w:id="405762954">
          <w:marLeft w:val="936"/>
          <w:marRight w:val="0"/>
          <w:marTop w:val="120"/>
          <w:marBottom w:val="0"/>
          <w:divBdr>
            <w:top w:val="none" w:sz="0" w:space="0" w:color="auto"/>
            <w:left w:val="none" w:sz="0" w:space="0" w:color="auto"/>
            <w:bottom w:val="none" w:sz="0" w:space="0" w:color="auto"/>
            <w:right w:val="none" w:sz="0" w:space="0" w:color="auto"/>
          </w:divBdr>
        </w:div>
        <w:div w:id="422143020">
          <w:marLeft w:val="806"/>
          <w:marRight w:val="0"/>
          <w:marTop w:val="120"/>
          <w:marBottom w:val="0"/>
          <w:divBdr>
            <w:top w:val="none" w:sz="0" w:space="0" w:color="auto"/>
            <w:left w:val="none" w:sz="0" w:space="0" w:color="auto"/>
            <w:bottom w:val="none" w:sz="0" w:space="0" w:color="auto"/>
            <w:right w:val="none" w:sz="0" w:space="0" w:color="auto"/>
          </w:divBdr>
        </w:div>
        <w:div w:id="486551234">
          <w:marLeft w:val="936"/>
          <w:marRight w:val="0"/>
          <w:marTop w:val="120"/>
          <w:marBottom w:val="0"/>
          <w:divBdr>
            <w:top w:val="none" w:sz="0" w:space="0" w:color="auto"/>
            <w:left w:val="none" w:sz="0" w:space="0" w:color="auto"/>
            <w:bottom w:val="none" w:sz="0" w:space="0" w:color="auto"/>
            <w:right w:val="none" w:sz="0" w:space="0" w:color="auto"/>
          </w:divBdr>
        </w:div>
        <w:div w:id="592250517">
          <w:marLeft w:val="806"/>
          <w:marRight w:val="0"/>
          <w:marTop w:val="120"/>
          <w:marBottom w:val="0"/>
          <w:divBdr>
            <w:top w:val="none" w:sz="0" w:space="0" w:color="auto"/>
            <w:left w:val="none" w:sz="0" w:space="0" w:color="auto"/>
            <w:bottom w:val="none" w:sz="0" w:space="0" w:color="auto"/>
            <w:right w:val="none" w:sz="0" w:space="0" w:color="auto"/>
          </w:divBdr>
        </w:div>
        <w:div w:id="635447587">
          <w:marLeft w:val="806"/>
          <w:marRight w:val="0"/>
          <w:marTop w:val="120"/>
          <w:marBottom w:val="0"/>
          <w:divBdr>
            <w:top w:val="none" w:sz="0" w:space="0" w:color="auto"/>
            <w:left w:val="none" w:sz="0" w:space="0" w:color="auto"/>
            <w:bottom w:val="none" w:sz="0" w:space="0" w:color="auto"/>
            <w:right w:val="none" w:sz="0" w:space="0" w:color="auto"/>
          </w:divBdr>
        </w:div>
        <w:div w:id="651955578">
          <w:marLeft w:val="936"/>
          <w:marRight w:val="0"/>
          <w:marTop w:val="120"/>
          <w:marBottom w:val="0"/>
          <w:divBdr>
            <w:top w:val="none" w:sz="0" w:space="0" w:color="auto"/>
            <w:left w:val="none" w:sz="0" w:space="0" w:color="auto"/>
            <w:bottom w:val="none" w:sz="0" w:space="0" w:color="auto"/>
            <w:right w:val="none" w:sz="0" w:space="0" w:color="auto"/>
          </w:divBdr>
        </w:div>
        <w:div w:id="1154492706">
          <w:marLeft w:val="936"/>
          <w:marRight w:val="0"/>
          <w:marTop w:val="120"/>
          <w:marBottom w:val="0"/>
          <w:divBdr>
            <w:top w:val="none" w:sz="0" w:space="0" w:color="auto"/>
            <w:left w:val="none" w:sz="0" w:space="0" w:color="auto"/>
            <w:bottom w:val="none" w:sz="0" w:space="0" w:color="auto"/>
            <w:right w:val="none" w:sz="0" w:space="0" w:color="auto"/>
          </w:divBdr>
        </w:div>
        <w:div w:id="1394815399">
          <w:marLeft w:val="806"/>
          <w:marRight w:val="0"/>
          <w:marTop w:val="120"/>
          <w:marBottom w:val="0"/>
          <w:divBdr>
            <w:top w:val="none" w:sz="0" w:space="0" w:color="auto"/>
            <w:left w:val="none" w:sz="0" w:space="0" w:color="auto"/>
            <w:bottom w:val="none" w:sz="0" w:space="0" w:color="auto"/>
            <w:right w:val="none" w:sz="0" w:space="0" w:color="auto"/>
          </w:divBdr>
        </w:div>
        <w:div w:id="1749693871">
          <w:marLeft w:val="806"/>
          <w:marRight w:val="0"/>
          <w:marTop w:val="120"/>
          <w:marBottom w:val="0"/>
          <w:divBdr>
            <w:top w:val="none" w:sz="0" w:space="0" w:color="auto"/>
            <w:left w:val="none" w:sz="0" w:space="0" w:color="auto"/>
            <w:bottom w:val="none" w:sz="0" w:space="0" w:color="auto"/>
            <w:right w:val="none" w:sz="0" w:space="0" w:color="auto"/>
          </w:divBdr>
        </w:div>
        <w:div w:id="1926912625">
          <w:marLeft w:val="806"/>
          <w:marRight w:val="0"/>
          <w:marTop w:val="120"/>
          <w:marBottom w:val="0"/>
          <w:divBdr>
            <w:top w:val="none" w:sz="0" w:space="0" w:color="auto"/>
            <w:left w:val="none" w:sz="0" w:space="0" w:color="auto"/>
            <w:bottom w:val="none" w:sz="0" w:space="0" w:color="auto"/>
            <w:right w:val="none" w:sz="0" w:space="0" w:color="auto"/>
          </w:divBdr>
        </w:div>
        <w:div w:id="1961449375">
          <w:marLeft w:val="936"/>
          <w:marRight w:val="0"/>
          <w:marTop w:val="120"/>
          <w:marBottom w:val="0"/>
          <w:divBdr>
            <w:top w:val="none" w:sz="0" w:space="0" w:color="auto"/>
            <w:left w:val="none" w:sz="0" w:space="0" w:color="auto"/>
            <w:bottom w:val="none" w:sz="0" w:space="0" w:color="auto"/>
            <w:right w:val="none" w:sz="0" w:space="0" w:color="auto"/>
          </w:divBdr>
        </w:div>
        <w:div w:id="2079135439">
          <w:marLeft w:val="806"/>
          <w:marRight w:val="0"/>
          <w:marTop w:val="120"/>
          <w:marBottom w:val="0"/>
          <w:divBdr>
            <w:top w:val="none" w:sz="0" w:space="0" w:color="auto"/>
            <w:left w:val="none" w:sz="0" w:space="0" w:color="auto"/>
            <w:bottom w:val="none" w:sz="0" w:space="0" w:color="auto"/>
            <w:right w:val="none" w:sz="0" w:space="0" w:color="auto"/>
          </w:divBdr>
        </w:div>
      </w:divsChild>
    </w:div>
    <w:div w:id="961228959">
      <w:bodyDiv w:val="1"/>
      <w:marLeft w:val="0"/>
      <w:marRight w:val="0"/>
      <w:marTop w:val="0"/>
      <w:marBottom w:val="0"/>
      <w:divBdr>
        <w:top w:val="none" w:sz="0" w:space="0" w:color="auto"/>
        <w:left w:val="none" w:sz="0" w:space="0" w:color="auto"/>
        <w:bottom w:val="none" w:sz="0" w:space="0" w:color="auto"/>
        <w:right w:val="none" w:sz="0" w:space="0" w:color="auto"/>
      </w:divBdr>
      <w:divsChild>
        <w:div w:id="1823890640">
          <w:marLeft w:val="547"/>
          <w:marRight w:val="0"/>
          <w:marTop w:val="0"/>
          <w:marBottom w:val="0"/>
          <w:divBdr>
            <w:top w:val="none" w:sz="0" w:space="0" w:color="auto"/>
            <w:left w:val="none" w:sz="0" w:space="0" w:color="auto"/>
            <w:bottom w:val="none" w:sz="0" w:space="0" w:color="auto"/>
            <w:right w:val="none" w:sz="0" w:space="0" w:color="auto"/>
          </w:divBdr>
        </w:div>
        <w:div w:id="2061127557">
          <w:marLeft w:val="547"/>
          <w:marRight w:val="0"/>
          <w:marTop w:val="0"/>
          <w:marBottom w:val="0"/>
          <w:divBdr>
            <w:top w:val="none" w:sz="0" w:space="0" w:color="auto"/>
            <w:left w:val="none" w:sz="0" w:space="0" w:color="auto"/>
            <w:bottom w:val="none" w:sz="0" w:space="0" w:color="auto"/>
            <w:right w:val="none" w:sz="0" w:space="0" w:color="auto"/>
          </w:divBdr>
        </w:div>
      </w:divsChild>
    </w:div>
    <w:div w:id="1031999281">
      <w:bodyDiv w:val="1"/>
      <w:marLeft w:val="0"/>
      <w:marRight w:val="0"/>
      <w:marTop w:val="0"/>
      <w:marBottom w:val="0"/>
      <w:divBdr>
        <w:top w:val="none" w:sz="0" w:space="0" w:color="auto"/>
        <w:left w:val="none" w:sz="0" w:space="0" w:color="auto"/>
        <w:bottom w:val="none" w:sz="0" w:space="0" w:color="auto"/>
        <w:right w:val="none" w:sz="0" w:space="0" w:color="auto"/>
      </w:divBdr>
      <w:divsChild>
        <w:div w:id="609240340">
          <w:marLeft w:val="547"/>
          <w:marRight w:val="0"/>
          <w:marTop w:val="0"/>
          <w:marBottom w:val="0"/>
          <w:divBdr>
            <w:top w:val="none" w:sz="0" w:space="0" w:color="auto"/>
            <w:left w:val="none" w:sz="0" w:space="0" w:color="auto"/>
            <w:bottom w:val="none" w:sz="0" w:space="0" w:color="auto"/>
            <w:right w:val="none" w:sz="0" w:space="0" w:color="auto"/>
          </w:divBdr>
        </w:div>
      </w:divsChild>
    </w:div>
    <w:div w:id="1140459309">
      <w:bodyDiv w:val="1"/>
      <w:marLeft w:val="0"/>
      <w:marRight w:val="0"/>
      <w:marTop w:val="0"/>
      <w:marBottom w:val="0"/>
      <w:divBdr>
        <w:top w:val="none" w:sz="0" w:space="0" w:color="auto"/>
        <w:left w:val="none" w:sz="0" w:space="0" w:color="auto"/>
        <w:bottom w:val="none" w:sz="0" w:space="0" w:color="auto"/>
        <w:right w:val="none" w:sz="0" w:space="0" w:color="auto"/>
      </w:divBdr>
    </w:div>
    <w:div w:id="1357775102">
      <w:bodyDiv w:val="1"/>
      <w:marLeft w:val="0"/>
      <w:marRight w:val="0"/>
      <w:marTop w:val="0"/>
      <w:marBottom w:val="0"/>
      <w:divBdr>
        <w:top w:val="none" w:sz="0" w:space="0" w:color="auto"/>
        <w:left w:val="none" w:sz="0" w:space="0" w:color="auto"/>
        <w:bottom w:val="none" w:sz="0" w:space="0" w:color="auto"/>
        <w:right w:val="none" w:sz="0" w:space="0" w:color="auto"/>
      </w:divBdr>
      <w:divsChild>
        <w:div w:id="1112090008">
          <w:marLeft w:val="547"/>
          <w:marRight w:val="0"/>
          <w:marTop w:val="0"/>
          <w:marBottom w:val="0"/>
          <w:divBdr>
            <w:top w:val="none" w:sz="0" w:space="0" w:color="auto"/>
            <w:left w:val="none" w:sz="0" w:space="0" w:color="auto"/>
            <w:bottom w:val="none" w:sz="0" w:space="0" w:color="auto"/>
            <w:right w:val="none" w:sz="0" w:space="0" w:color="auto"/>
          </w:divBdr>
        </w:div>
      </w:divsChild>
    </w:div>
    <w:div w:id="1385717580">
      <w:bodyDiv w:val="1"/>
      <w:marLeft w:val="0"/>
      <w:marRight w:val="0"/>
      <w:marTop w:val="0"/>
      <w:marBottom w:val="0"/>
      <w:divBdr>
        <w:top w:val="none" w:sz="0" w:space="0" w:color="auto"/>
        <w:left w:val="none" w:sz="0" w:space="0" w:color="auto"/>
        <w:bottom w:val="none" w:sz="0" w:space="0" w:color="auto"/>
        <w:right w:val="none" w:sz="0" w:space="0" w:color="auto"/>
      </w:divBdr>
      <w:divsChild>
        <w:div w:id="121390524">
          <w:marLeft w:val="936"/>
          <w:marRight w:val="0"/>
          <w:marTop w:val="120"/>
          <w:marBottom w:val="0"/>
          <w:divBdr>
            <w:top w:val="none" w:sz="0" w:space="0" w:color="auto"/>
            <w:left w:val="none" w:sz="0" w:space="0" w:color="auto"/>
            <w:bottom w:val="none" w:sz="0" w:space="0" w:color="auto"/>
            <w:right w:val="none" w:sz="0" w:space="0" w:color="auto"/>
          </w:divBdr>
        </w:div>
        <w:div w:id="212236088">
          <w:marLeft w:val="936"/>
          <w:marRight w:val="0"/>
          <w:marTop w:val="120"/>
          <w:marBottom w:val="0"/>
          <w:divBdr>
            <w:top w:val="none" w:sz="0" w:space="0" w:color="auto"/>
            <w:left w:val="none" w:sz="0" w:space="0" w:color="auto"/>
            <w:bottom w:val="none" w:sz="0" w:space="0" w:color="auto"/>
            <w:right w:val="none" w:sz="0" w:space="0" w:color="auto"/>
          </w:divBdr>
        </w:div>
        <w:div w:id="416291325">
          <w:marLeft w:val="936"/>
          <w:marRight w:val="0"/>
          <w:marTop w:val="120"/>
          <w:marBottom w:val="0"/>
          <w:divBdr>
            <w:top w:val="none" w:sz="0" w:space="0" w:color="auto"/>
            <w:left w:val="none" w:sz="0" w:space="0" w:color="auto"/>
            <w:bottom w:val="none" w:sz="0" w:space="0" w:color="auto"/>
            <w:right w:val="none" w:sz="0" w:space="0" w:color="auto"/>
          </w:divBdr>
        </w:div>
        <w:div w:id="486752329">
          <w:marLeft w:val="936"/>
          <w:marRight w:val="0"/>
          <w:marTop w:val="120"/>
          <w:marBottom w:val="0"/>
          <w:divBdr>
            <w:top w:val="none" w:sz="0" w:space="0" w:color="auto"/>
            <w:left w:val="none" w:sz="0" w:space="0" w:color="auto"/>
            <w:bottom w:val="none" w:sz="0" w:space="0" w:color="auto"/>
            <w:right w:val="none" w:sz="0" w:space="0" w:color="auto"/>
          </w:divBdr>
        </w:div>
        <w:div w:id="973681800">
          <w:marLeft w:val="936"/>
          <w:marRight w:val="0"/>
          <w:marTop w:val="120"/>
          <w:marBottom w:val="0"/>
          <w:divBdr>
            <w:top w:val="none" w:sz="0" w:space="0" w:color="auto"/>
            <w:left w:val="none" w:sz="0" w:space="0" w:color="auto"/>
            <w:bottom w:val="none" w:sz="0" w:space="0" w:color="auto"/>
            <w:right w:val="none" w:sz="0" w:space="0" w:color="auto"/>
          </w:divBdr>
        </w:div>
        <w:div w:id="1390108195">
          <w:marLeft w:val="936"/>
          <w:marRight w:val="0"/>
          <w:marTop w:val="120"/>
          <w:marBottom w:val="0"/>
          <w:divBdr>
            <w:top w:val="none" w:sz="0" w:space="0" w:color="auto"/>
            <w:left w:val="none" w:sz="0" w:space="0" w:color="auto"/>
            <w:bottom w:val="none" w:sz="0" w:space="0" w:color="auto"/>
            <w:right w:val="none" w:sz="0" w:space="0" w:color="auto"/>
          </w:divBdr>
        </w:div>
        <w:div w:id="1702434001">
          <w:marLeft w:val="936"/>
          <w:marRight w:val="0"/>
          <w:marTop w:val="120"/>
          <w:marBottom w:val="0"/>
          <w:divBdr>
            <w:top w:val="none" w:sz="0" w:space="0" w:color="auto"/>
            <w:left w:val="none" w:sz="0" w:space="0" w:color="auto"/>
            <w:bottom w:val="none" w:sz="0" w:space="0" w:color="auto"/>
            <w:right w:val="none" w:sz="0" w:space="0" w:color="auto"/>
          </w:divBdr>
        </w:div>
      </w:divsChild>
    </w:div>
    <w:div w:id="1466393017">
      <w:bodyDiv w:val="1"/>
      <w:marLeft w:val="0"/>
      <w:marRight w:val="0"/>
      <w:marTop w:val="0"/>
      <w:marBottom w:val="0"/>
      <w:divBdr>
        <w:top w:val="none" w:sz="0" w:space="0" w:color="auto"/>
        <w:left w:val="none" w:sz="0" w:space="0" w:color="auto"/>
        <w:bottom w:val="none" w:sz="0" w:space="0" w:color="auto"/>
        <w:right w:val="none" w:sz="0" w:space="0" w:color="auto"/>
      </w:divBdr>
      <w:divsChild>
        <w:div w:id="46222018">
          <w:marLeft w:val="547"/>
          <w:marRight w:val="0"/>
          <w:marTop w:val="0"/>
          <w:marBottom w:val="0"/>
          <w:divBdr>
            <w:top w:val="none" w:sz="0" w:space="0" w:color="auto"/>
            <w:left w:val="none" w:sz="0" w:space="0" w:color="auto"/>
            <w:bottom w:val="none" w:sz="0" w:space="0" w:color="auto"/>
            <w:right w:val="none" w:sz="0" w:space="0" w:color="auto"/>
          </w:divBdr>
        </w:div>
        <w:div w:id="904923259">
          <w:marLeft w:val="547"/>
          <w:marRight w:val="0"/>
          <w:marTop w:val="0"/>
          <w:marBottom w:val="0"/>
          <w:divBdr>
            <w:top w:val="none" w:sz="0" w:space="0" w:color="auto"/>
            <w:left w:val="none" w:sz="0" w:space="0" w:color="auto"/>
            <w:bottom w:val="none" w:sz="0" w:space="0" w:color="auto"/>
            <w:right w:val="none" w:sz="0" w:space="0" w:color="auto"/>
          </w:divBdr>
        </w:div>
        <w:div w:id="1766851076">
          <w:marLeft w:val="547"/>
          <w:marRight w:val="0"/>
          <w:marTop w:val="0"/>
          <w:marBottom w:val="0"/>
          <w:divBdr>
            <w:top w:val="none" w:sz="0" w:space="0" w:color="auto"/>
            <w:left w:val="none" w:sz="0" w:space="0" w:color="auto"/>
            <w:bottom w:val="none" w:sz="0" w:space="0" w:color="auto"/>
            <w:right w:val="none" w:sz="0" w:space="0" w:color="auto"/>
          </w:divBdr>
        </w:div>
      </w:divsChild>
    </w:div>
    <w:div w:id="1504398113">
      <w:bodyDiv w:val="1"/>
      <w:marLeft w:val="0"/>
      <w:marRight w:val="0"/>
      <w:marTop w:val="0"/>
      <w:marBottom w:val="0"/>
      <w:divBdr>
        <w:top w:val="none" w:sz="0" w:space="0" w:color="auto"/>
        <w:left w:val="none" w:sz="0" w:space="0" w:color="auto"/>
        <w:bottom w:val="none" w:sz="0" w:space="0" w:color="auto"/>
        <w:right w:val="none" w:sz="0" w:space="0" w:color="auto"/>
      </w:divBdr>
      <w:divsChild>
        <w:div w:id="928856366">
          <w:marLeft w:val="547"/>
          <w:marRight w:val="0"/>
          <w:marTop w:val="0"/>
          <w:marBottom w:val="0"/>
          <w:divBdr>
            <w:top w:val="none" w:sz="0" w:space="0" w:color="auto"/>
            <w:left w:val="none" w:sz="0" w:space="0" w:color="auto"/>
            <w:bottom w:val="none" w:sz="0" w:space="0" w:color="auto"/>
            <w:right w:val="none" w:sz="0" w:space="0" w:color="auto"/>
          </w:divBdr>
        </w:div>
        <w:div w:id="1365475043">
          <w:marLeft w:val="547"/>
          <w:marRight w:val="0"/>
          <w:marTop w:val="0"/>
          <w:marBottom w:val="0"/>
          <w:divBdr>
            <w:top w:val="none" w:sz="0" w:space="0" w:color="auto"/>
            <w:left w:val="none" w:sz="0" w:space="0" w:color="auto"/>
            <w:bottom w:val="none" w:sz="0" w:space="0" w:color="auto"/>
            <w:right w:val="none" w:sz="0" w:space="0" w:color="auto"/>
          </w:divBdr>
        </w:div>
        <w:div w:id="1810004129">
          <w:marLeft w:val="547"/>
          <w:marRight w:val="0"/>
          <w:marTop w:val="0"/>
          <w:marBottom w:val="0"/>
          <w:divBdr>
            <w:top w:val="none" w:sz="0" w:space="0" w:color="auto"/>
            <w:left w:val="none" w:sz="0" w:space="0" w:color="auto"/>
            <w:bottom w:val="none" w:sz="0" w:space="0" w:color="auto"/>
            <w:right w:val="none" w:sz="0" w:space="0" w:color="auto"/>
          </w:divBdr>
        </w:div>
      </w:divsChild>
    </w:div>
    <w:div w:id="1538200776">
      <w:bodyDiv w:val="1"/>
      <w:marLeft w:val="0"/>
      <w:marRight w:val="0"/>
      <w:marTop w:val="0"/>
      <w:marBottom w:val="0"/>
      <w:divBdr>
        <w:top w:val="none" w:sz="0" w:space="0" w:color="auto"/>
        <w:left w:val="none" w:sz="0" w:space="0" w:color="auto"/>
        <w:bottom w:val="none" w:sz="0" w:space="0" w:color="auto"/>
        <w:right w:val="none" w:sz="0" w:space="0" w:color="auto"/>
      </w:divBdr>
      <w:divsChild>
        <w:div w:id="842014237">
          <w:marLeft w:val="86"/>
          <w:marRight w:val="0"/>
          <w:marTop w:val="0"/>
          <w:marBottom w:val="0"/>
          <w:divBdr>
            <w:top w:val="none" w:sz="0" w:space="0" w:color="auto"/>
            <w:left w:val="none" w:sz="0" w:space="0" w:color="auto"/>
            <w:bottom w:val="none" w:sz="0" w:space="0" w:color="auto"/>
            <w:right w:val="none" w:sz="0" w:space="0" w:color="auto"/>
          </w:divBdr>
        </w:div>
        <w:div w:id="1730300636">
          <w:marLeft w:val="86"/>
          <w:marRight w:val="0"/>
          <w:marTop w:val="0"/>
          <w:marBottom w:val="0"/>
          <w:divBdr>
            <w:top w:val="none" w:sz="0" w:space="0" w:color="auto"/>
            <w:left w:val="none" w:sz="0" w:space="0" w:color="auto"/>
            <w:bottom w:val="none" w:sz="0" w:space="0" w:color="auto"/>
            <w:right w:val="none" w:sz="0" w:space="0" w:color="auto"/>
          </w:divBdr>
        </w:div>
        <w:div w:id="1837459482">
          <w:marLeft w:val="86"/>
          <w:marRight w:val="0"/>
          <w:marTop w:val="0"/>
          <w:marBottom w:val="0"/>
          <w:divBdr>
            <w:top w:val="none" w:sz="0" w:space="0" w:color="auto"/>
            <w:left w:val="none" w:sz="0" w:space="0" w:color="auto"/>
            <w:bottom w:val="none" w:sz="0" w:space="0" w:color="auto"/>
            <w:right w:val="none" w:sz="0" w:space="0" w:color="auto"/>
          </w:divBdr>
        </w:div>
      </w:divsChild>
    </w:div>
    <w:div w:id="1553694084">
      <w:bodyDiv w:val="1"/>
      <w:marLeft w:val="0"/>
      <w:marRight w:val="0"/>
      <w:marTop w:val="0"/>
      <w:marBottom w:val="0"/>
      <w:divBdr>
        <w:top w:val="none" w:sz="0" w:space="0" w:color="auto"/>
        <w:left w:val="none" w:sz="0" w:space="0" w:color="auto"/>
        <w:bottom w:val="none" w:sz="0" w:space="0" w:color="auto"/>
        <w:right w:val="none" w:sz="0" w:space="0" w:color="auto"/>
      </w:divBdr>
      <w:divsChild>
        <w:div w:id="2031451144">
          <w:marLeft w:val="547"/>
          <w:marRight w:val="0"/>
          <w:marTop w:val="0"/>
          <w:marBottom w:val="0"/>
          <w:divBdr>
            <w:top w:val="none" w:sz="0" w:space="0" w:color="auto"/>
            <w:left w:val="none" w:sz="0" w:space="0" w:color="auto"/>
            <w:bottom w:val="none" w:sz="0" w:space="0" w:color="auto"/>
            <w:right w:val="none" w:sz="0" w:space="0" w:color="auto"/>
          </w:divBdr>
        </w:div>
      </w:divsChild>
    </w:div>
    <w:div w:id="1652246808">
      <w:bodyDiv w:val="1"/>
      <w:marLeft w:val="0"/>
      <w:marRight w:val="0"/>
      <w:marTop w:val="0"/>
      <w:marBottom w:val="0"/>
      <w:divBdr>
        <w:top w:val="none" w:sz="0" w:space="0" w:color="auto"/>
        <w:left w:val="none" w:sz="0" w:space="0" w:color="auto"/>
        <w:bottom w:val="none" w:sz="0" w:space="0" w:color="auto"/>
        <w:right w:val="none" w:sz="0" w:space="0" w:color="auto"/>
      </w:divBdr>
      <w:divsChild>
        <w:div w:id="11089935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hyperlink" Target="http://inside.peacecorps.gov/index.cfm?viewDocument&amp;document_id=51069&amp;filetype=pdf" TargetMode="External"/><Relationship Id="rId26" Type="http://schemas.openxmlformats.org/officeDocument/2006/relationships/hyperlink" Target="http://www.ted.com/talks/jackson_katz_violence_against_women_it_s_a_men_s_issue.html" TargetMode="External"/><Relationship Id="rId3" Type="http://schemas.openxmlformats.org/officeDocument/2006/relationships/styles" Target="styles.xml"/><Relationship Id="rId21" Type="http://schemas.openxmlformats.org/officeDocument/2006/relationships/hyperlink" Target="https://safehelpline.org/" TargetMode="Externa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hyperlink" Target="http://inside.peacecorps.gov/index.cfm?viewDocument&amp;document_id=51063&amp;filetype=pdf" TargetMode="External"/><Relationship Id="rId25" Type="http://schemas.openxmlformats.org/officeDocument/2006/relationships/hyperlink" Target="http://www.huffingtonpost.com/soraya-chemaly/international-street-harassment-week_b_1228198.html" TargetMode="External"/><Relationship Id="rId2" Type="http://schemas.openxmlformats.org/officeDocument/2006/relationships/numbering" Target="numbering.xml"/><Relationship Id="rId16" Type="http://schemas.openxmlformats.org/officeDocument/2006/relationships/hyperlink" Target="http://inside.peacecorps.gov/index.cfm?viewDocument&amp;document_id=51060&amp;filetype=pdf" TargetMode="External"/><Relationship Id="rId20" Type="http://schemas.openxmlformats.org/officeDocument/2006/relationships/hyperlink" Target="http://www.mencanstoprape.or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hyperlink" Target="http://www.ihollaback.org/about/" TargetMode="Externa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hyperlink" Target="http://www.stopstreetharassment.org/" TargetMode="External"/><Relationship Id="rId28"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hyperlink" Target="http://inside.peacecorps.gov/index.cfm?viewDocument&amp;document_id=51070&amp;filetype=pdf"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diagramColors" Target="diagrams/colors1.xml"/><Relationship Id="rId22" Type="http://schemas.openxmlformats.org/officeDocument/2006/relationships/hyperlink" Target="http://www.vawnet.org/special-collections/SVLGBTIQ.php" TargetMode="External"/><Relationship Id="rId27" Type="http://schemas.openxmlformats.org/officeDocument/2006/relationships/hyperlink" Target="http://www.ted.com/talks/jackson_katz_violence_against_women_it_s_a_men_s_issue" TargetMode="Externa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AAE5AFB-082A-4875-835E-B10A2D57463B}" type="doc">
      <dgm:prSet loTypeId="urn:microsoft.com/office/officeart/2005/8/layout/hChevron3" loCatId="process" qsTypeId="urn:microsoft.com/office/officeart/2005/8/quickstyle/simple5" qsCatId="simple" csTypeId="urn:microsoft.com/office/officeart/2005/8/colors/colorful4" csCatId="colorful" phldr="1"/>
      <dgm:spPr/>
    </dgm:pt>
    <dgm:pt modelId="{598C4416-51AC-44CE-9705-A50E35726D49}">
      <dgm:prSet phldrT="[Text]"/>
      <dgm:spPr/>
      <dgm:t>
        <a:bodyPr/>
        <a:lstStyle/>
        <a:p>
          <a:r>
            <a:rPr lang="en-US" dirty="0" smtClean="0"/>
            <a:t>Looks</a:t>
          </a:r>
        </a:p>
      </dgm:t>
    </dgm:pt>
    <dgm:pt modelId="{170CBF38-2271-46DF-8249-73BF1FFB0D15}" type="parTrans" cxnId="{B7174FC1-09EC-45EE-AD7B-7D7E15C804D3}">
      <dgm:prSet/>
      <dgm:spPr/>
      <dgm:t>
        <a:bodyPr/>
        <a:lstStyle/>
        <a:p>
          <a:endParaRPr lang="en-US"/>
        </a:p>
      </dgm:t>
    </dgm:pt>
    <dgm:pt modelId="{8CA8F368-99AE-42A7-9882-6161019C0FEB}" type="sibTrans" cxnId="{B7174FC1-09EC-45EE-AD7B-7D7E15C804D3}">
      <dgm:prSet/>
      <dgm:spPr/>
      <dgm:t>
        <a:bodyPr/>
        <a:lstStyle/>
        <a:p>
          <a:endParaRPr lang="en-US"/>
        </a:p>
      </dgm:t>
    </dgm:pt>
    <dgm:pt modelId="{357730E0-9E2D-4A2F-B0D4-133F4FBF3DDA}">
      <dgm:prSet phldrT="[Text]"/>
      <dgm:spPr/>
      <dgm:t>
        <a:bodyPr/>
        <a:lstStyle/>
        <a:p>
          <a:r>
            <a:rPr lang="en-US" dirty="0" smtClean="0"/>
            <a:t>Jokes</a:t>
          </a:r>
          <a:endParaRPr lang="en-US" dirty="0"/>
        </a:p>
      </dgm:t>
    </dgm:pt>
    <dgm:pt modelId="{B9E89298-6296-4F73-BB29-7B4062397E5F}" type="parTrans" cxnId="{98228E3D-7273-4E5D-8B49-A665164546D8}">
      <dgm:prSet/>
      <dgm:spPr/>
      <dgm:t>
        <a:bodyPr/>
        <a:lstStyle/>
        <a:p>
          <a:endParaRPr lang="en-US"/>
        </a:p>
      </dgm:t>
    </dgm:pt>
    <dgm:pt modelId="{20243161-3884-4DA5-A838-BFA4C3A1DA86}" type="sibTrans" cxnId="{98228E3D-7273-4E5D-8B49-A665164546D8}">
      <dgm:prSet/>
      <dgm:spPr/>
      <dgm:t>
        <a:bodyPr/>
        <a:lstStyle/>
        <a:p>
          <a:endParaRPr lang="en-US"/>
        </a:p>
      </dgm:t>
    </dgm:pt>
    <dgm:pt modelId="{C3FC50C1-A959-41AF-9D8C-81FFDDB5DC0B}">
      <dgm:prSet phldrT="[Text]"/>
      <dgm:spPr/>
      <dgm:t>
        <a:bodyPr/>
        <a:lstStyle/>
        <a:p>
          <a:r>
            <a:rPr lang="en-US" dirty="0" smtClean="0"/>
            <a:t>Comments about body parts</a:t>
          </a:r>
          <a:endParaRPr lang="en-US" dirty="0"/>
        </a:p>
      </dgm:t>
    </dgm:pt>
    <dgm:pt modelId="{1D795969-09B9-4199-8774-29E3E0BD5368}" type="parTrans" cxnId="{84A1460C-EF18-4998-B074-B91D3A529D19}">
      <dgm:prSet/>
      <dgm:spPr/>
      <dgm:t>
        <a:bodyPr/>
        <a:lstStyle/>
        <a:p>
          <a:endParaRPr lang="en-US"/>
        </a:p>
      </dgm:t>
    </dgm:pt>
    <dgm:pt modelId="{B5BFF147-845E-42F4-8CBF-CA20838D5DD0}" type="sibTrans" cxnId="{84A1460C-EF18-4998-B074-B91D3A529D19}">
      <dgm:prSet/>
      <dgm:spPr/>
      <dgm:t>
        <a:bodyPr/>
        <a:lstStyle/>
        <a:p>
          <a:endParaRPr lang="en-US"/>
        </a:p>
      </dgm:t>
    </dgm:pt>
    <dgm:pt modelId="{EEFD1B00-A472-47F4-B2BA-EBA228FCB287}">
      <dgm:prSet phldrT="[Text]"/>
      <dgm:spPr/>
      <dgm:t>
        <a:bodyPr/>
        <a:lstStyle/>
        <a:p>
          <a:r>
            <a:rPr lang="en-US" dirty="0" smtClean="0"/>
            <a:t>Physical intrusion into personal space</a:t>
          </a:r>
          <a:endParaRPr lang="en-US" dirty="0"/>
        </a:p>
      </dgm:t>
    </dgm:pt>
    <dgm:pt modelId="{794167E2-3EB6-45E1-81B9-D75C57E65B07}" type="parTrans" cxnId="{E5DB221C-F603-4FBC-A6DE-19D26451A94A}">
      <dgm:prSet/>
      <dgm:spPr/>
      <dgm:t>
        <a:bodyPr/>
        <a:lstStyle/>
        <a:p>
          <a:endParaRPr lang="en-US"/>
        </a:p>
      </dgm:t>
    </dgm:pt>
    <dgm:pt modelId="{1BB041B6-70C5-4408-9096-C63332EA2626}" type="sibTrans" cxnId="{E5DB221C-F603-4FBC-A6DE-19D26451A94A}">
      <dgm:prSet/>
      <dgm:spPr/>
      <dgm:t>
        <a:bodyPr/>
        <a:lstStyle/>
        <a:p>
          <a:endParaRPr lang="en-US"/>
        </a:p>
      </dgm:t>
    </dgm:pt>
    <dgm:pt modelId="{42644469-B577-4016-9A2E-0C276AF3B8EA}">
      <dgm:prSet phldrT="[Text]"/>
      <dgm:spPr/>
      <dgm:t>
        <a:bodyPr/>
        <a:lstStyle/>
        <a:p>
          <a:r>
            <a:rPr lang="en-US" dirty="0" smtClean="0"/>
            <a:t>Grabbing</a:t>
          </a:r>
          <a:endParaRPr lang="en-US" dirty="0"/>
        </a:p>
      </dgm:t>
    </dgm:pt>
    <dgm:pt modelId="{509B95B6-61A4-4B32-84A7-159D68D22D3B}" type="parTrans" cxnId="{FF53744A-C39B-4069-B968-08C48AF78A34}">
      <dgm:prSet/>
      <dgm:spPr/>
      <dgm:t>
        <a:bodyPr/>
        <a:lstStyle/>
        <a:p>
          <a:endParaRPr lang="en-US"/>
        </a:p>
      </dgm:t>
    </dgm:pt>
    <dgm:pt modelId="{BF0B87A6-F30C-47B7-BF32-17C9EB262136}" type="sibTrans" cxnId="{FF53744A-C39B-4069-B968-08C48AF78A34}">
      <dgm:prSet/>
      <dgm:spPr/>
      <dgm:t>
        <a:bodyPr/>
        <a:lstStyle/>
        <a:p>
          <a:endParaRPr lang="en-US"/>
        </a:p>
      </dgm:t>
    </dgm:pt>
    <dgm:pt modelId="{A2D9A8C7-B386-4DAC-8513-B25EFA8FB588}">
      <dgm:prSet phldrT="[Text]"/>
      <dgm:spPr/>
      <dgm:t>
        <a:bodyPr/>
        <a:lstStyle/>
        <a:p>
          <a:r>
            <a:rPr lang="en-US" dirty="0" smtClean="0"/>
            <a:t>Brushed up against in a sexual way</a:t>
          </a:r>
          <a:endParaRPr lang="en-US" dirty="0"/>
        </a:p>
      </dgm:t>
    </dgm:pt>
    <dgm:pt modelId="{DADED661-45D0-4CBB-A7A4-BE03038853EF}" type="parTrans" cxnId="{2DABFF7A-9E7E-479E-8EAE-71939857CB44}">
      <dgm:prSet/>
      <dgm:spPr/>
      <dgm:t>
        <a:bodyPr/>
        <a:lstStyle/>
        <a:p>
          <a:endParaRPr lang="en-US"/>
        </a:p>
      </dgm:t>
    </dgm:pt>
    <dgm:pt modelId="{7387E81F-8E33-4865-A2B2-3E5BF3A68957}" type="sibTrans" cxnId="{2DABFF7A-9E7E-479E-8EAE-71939857CB44}">
      <dgm:prSet/>
      <dgm:spPr/>
      <dgm:t>
        <a:bodyPr/>
        <a:lstStyle/>
        <a:p>
          <a:endParaRPr lang="en-US"/>
        </a:p>
      </dgm:t>
    </dgm:pt>
    <dgm:pt modelId="{1D375974-AE53-4EDB-99EF-D7596485D601}" type="pres">
      <dgm:prSet presAssocID="{6AAE5AFB-082A-4875-835E-B10A2D57463B}" presName="Name0" presStyleCnt="0">
        <dgm:presLayoutVars>
          <dgm:dir/>
          <dgm:resizeHandles val="exact"/>
        </dgm:presLayoutVars>
      </dgm:prSet>
      <dgm:spPr/>
    </dgm:pt>
    <dgm:pt modelId="{2F193F47-2269-48E7-8F7A-3E3DE09D3940}" type="pres">
      <dgm:prSet presAssocID="{598C4416-51AC-44CE-9705-A50E35726D49}" presName="parTxOnly" presStyleLbl="node1" presStyleIdx="0" presStyleCnt="6" custScaleX="43863">
        <dgm:presLayoutVars>
          <dgm:bulletEnabled val="1"/>
        </dgm:presLayoutVars>
      </dgm:prSet>
      <dgm:spPr/>
      <dgm:t>
        <a:bodyPr/>
        <a:lstStyle/>
        <a:p>
          <a:endParaRPr lang="en-US"/>
        </a:p>
      </dgm:t>
    </dgm:pt>
    <dgm:pt modelId="{D2FE024B-8D46-4451-9D1B-816195472772}" type="pres">
      <dgm:prSet presAssocID="{8CA8F368-99AE-42A7-9882-6161019C0FEB}" presName="parSpace" presStyleCnt="0"/>
      <dgm:spPr/>
    </dgm:pt>
    <dgm:pt modelId="{6BEDF225-BE0E-44B0-8252-0EA8D3EC95D2}" type="pres">
      <dgm:prSet presAssocID="{357730E0-9E2D-4A2F-B0D4-133F4FBF3DDA}" presName="parTxOnly" presStyleLbl="node1" presStyleIdx="1" presStyleCnt="6" custScaleX="76358">
        <dgm:presLayoutVars>
          <dgm:bulletEnabled val="1"/>
        </dgm:presLayoutVars>
      </dgm:prSet>
      <dgm:spPr/>
      <dgm:t>
        <a:bodyPr/>
        <a:lstStyle/>
        <a:p>
          <a:endParaRPr lang="en-US"/>
        </a:p>
      </dgm:t>
    </dgm:pt>
    <dgm:pt modelId="{1D1861C0-0DCD-4323-ADDD-B80059D86A0D}" type="pres">
      <dgm:prSet presAssocID="{20243161-3884-4DA5-A838-BFA4C3A1DA86}" presName="parSpace" presStyleCnt="0"/>
      <dgm:spPr/>
    </dgm:pt>
    <dgm:pt modelId="{2C999B35-6A28-4FC6-B171-E3747ED56CFE}" type="pres">
      <dgm:prSet presAssocID="{C3FC50C1-A959-41AF-9D8C-81FFDDB5DC0B}" presName="parTxOnly" presStyleLbl="node1" presStyleIdx="2" presStyleCnt="6" custScaleX="118488">
        <dgm:presLayoutVars>
          <dgm:bulletEnabled val="1"/>
        </dgm:presLayoutVars>
      </dgm:prSet>
      <dgm:spPr/>
      <dgm:t>
        <a:bodyPr/>
        <a:lstStyle/>
        <a:p>
          <a:endParaRPr lang="en-US"/>
        </a:p>
      </dgm:t>
    </dgm:pt>
    <dgm:pt modelId="{BD7C7B3F-CCDB-4850-8D02-57B3DC037477}" type="pres">
      <dgm:prSet presAssocID="{B5BFF147-845E-42F4-8CBF-CA20838D5DD0}" presName="parSpace" presStyleCnt="0"/>
      <dgm:spPr/>
    </dgm:pt>
    <dgm:pt modelId="{2A8C81E3-23FD-43CA-A12E-B7F268A71D02}" type="pres">
      <dgm:prSet presAssocID="{EEFD1B00-A472-47F4-B2BA-EBA228FCB287}" presName="parTxOnly" presStyleLbl="node1" presStyleIdx="3" presStyleCnt="6" custScaleX="115896">
        <dgm:presLayoutVars>
          <dgm:bulletEnabled val="1"/>
        </dgm:presLayoutVars>
      </dgm:prSet>
      <dgm:spPr/>
      <dgm:t>
        <a:bodyPr/>
        <a:lstStyle/>
        <a:p>
          <a:endParaRPr lang="en-US"/>
        </a:p>
      </dgm:t>
    </dgm:pt>
    <dgm:pt modelId="{7A4A418A-EF13-4CA3-8A96-C6EDA60073A4}" type="pres">
      <dgm:prSet presAssocID="{1BB041B6-70C5-4408-9096-C63332EA2626}" presName="parSpace" presStyleCnt="0"/>
      <dgm:spPr/>
    </dgm:pt>
    <dgm:pt modelId="{5A1ED412-2E9F-47D7-B6E2-C59F68FBF18A}" type="pres">
      <dgm:prSet presAssocID="{42644469-B577-4016-9A2E-0C276AF3B8EA}" presName="parTxOnly" presStyleLbl="node1" presStyleIdx="4" presStyleCnt="6" custScaleX="94463">
        <dgm:presLayoutVars>
          <dgm:bulletEnabled val="1"/>
        </dgm:presLayoutVars>
      </dgm:prSet>
      <dgm:spPr/>
      <dgm:t>
        <a:bodyPr/>
        <a:lstStyle/>
        <a:p>
          <a:endParaRPr lang="en-US"/>
        </a:p>
      </dgm:t>
    </dgm:pt>
    <dgm:pt modelId="{73F0D2D7-FB2A-447A-9890-E65393998563}" type="pres">
      <dgm:prSet presAssocID="{BF0B87A6-F30C-47B7-BF32-17C9EB262136}" presName="parSpace" presStyleCnt="0"/>
      <dgm:spPr/>
    </dgm:pt>
    <dgm:pt modelId="{1B98BAFF-6FC9-4DBA-B4DF-C3BC6EDED825}" type="pres">
      <dgm:prSet presAssocID="{A2D9A8C7-B386-4DAC-8513-B25EFA8FB588}" presName="parTxOnly" presStyleLbl="node1" presStyleIdx="5" presStyleCnt="6">
        <dgm:presLayoutVars>
          <dgm:bulletEnabled val="1"/>
        </dgm:presLayoutVars>
      </dgm:prSet>
      <dgm:spPr/>
      <dgm:t>
        <a:bodyPr/>
        <a:lstStyle/>
        <a:p>
          <a:endParaRPr lang="en-US"/>
        </a:p>
      </dgm:t>
    </dgm:pt>
  </dgm:ptLst>
  <dgm:cxnLst>
    <dgm:cxn modelId="{837C2952-6E0C-4D73-B579-6CDC3E577B78}" type="presOf" srcId="{6AAE5AFB-082A-4875-835E-B10A2D57463B}" destId="{1D375974-AE53-4EDB-99EF-D7596485D601}" srcOrd="0" destOrd="0" presId="urn:microsoft.com/office/officeart/2005/8/layout/hChevron3"/>
    <dgm:cxn modelId="{34ECDDE4-D076-4986-814A-1731F6486D92}" type="presOf" srcId="{A2D9A8C7-B386-4DAC-8513-B25EFA8FB588}" destId="{1B98BAFF-6FC9-4DBA-B4DF-C3BC6EDED825}" srcOrd="0" destOrd="0" presId="urn:microsoft.com/office/officeart/2005/8/layout/hChevron3"/>
    <dgm:cxn modelId="{6308CEC9-A086-450A-B4D4-6CC95B29D906}" type="presOf" srcId="{598C4416-51AC-44CE-9705-A50E35726D49}" destId="{2F193F47-2269-48E7-8F7A-3E3DE09D3940}" srcOrd="0" destOrd="0" presId="urn:microsoft.com/office/officeart/2005/8/layout/hChevron3"/>
    <dgm:cxn modelId="{84A1460C-EF18-4998-B074-B91D3A529D19}" srcId="{6AAE5AFB-082A-4875-835E-B10A2D57463B}" destId="{C3FC50C1-A959-41AF-9D8C-81FFDDB5DC0B}" srcOrd="2" destOrd="0" parTransId="{1D795969-09B9-4199-8774-29E3E0BD5368}" sibTransId="{B5BFF147-845E-42F4-8CBF-CA20838D5DD0}"/>
    <dgm:cxn modelId="{2DABFF7A-9E7E-479E-8EAE-71939857CB44}" srcId="{6AAE5AFB-082A-4875-835E-B10A2D57463B}" destId="{A2D9A8C7-B386-4DAC-8513-B25EFA8FB588}" srcOrd="5" destOrd="0" parTransId="{DADED661-45D0-4CBB-A7A4-BE03038853EF}" sibTransId="{7387E81F-8E33-4865-A2B2-3E5BF3A68957}"/>
    <dgm:cxn modelId="{780271D6-DB52-44AB-8298-11085B3812E6}" type="presOf" srcId="{42644469-B577-4016-9A2E-0C276AF3B8EA}" destId="{5A1ED412-2E9F-47D7-B6E2-C59F68FBF18A}" srcOrd="0" destOrd="0" presId="urn:microsoft.com/office/officeart/2005/8/layout/hChevron3"/>
    <dgm:cxn modelId="{FF53744A-C39B-4069-B968-08C48AF78A34}" srcId="{6AAE5AFB-082A-4875-835E-B10A2D57463B}" destId="{42644469-B577-4016-9A2E-0C276AF3B8EA}" srcOrd="4" destOrd="0" parTransId="{509B95B6-61A4-4B32-84A7-159D68D22D3B}" sibTransId="{BF0B87A6-F30C-47B7-BF32-17C9EB262136}"/>
    <dgm:cxn modelId="{227AB355-563A-404F-A95E-B937C54925A0}" type="presOf" srcId="{C3FC50C1-A959-41AF-9D8C-81FFDDB5DC0B}" destId="{2C999B35-6A28-4FC6-B171-E3747ED56CFE}" srcOrd="0" destOrd="0" presId="urn:microsoft.com/office/officeart/2005/8/layout/hChevron3"/>
    <dgm:cxn modelId="{98228E3D-7273-4E5D-8B49-A665164546D8}" srcId="{6AAE5AFB-082A-4875-835E-B10A2D57463B}" destId="{357730E0-9E2D-4A2F-B0D4-133F4FBF3DDA}" srcOrd="1" destOrd="0" parTransId="{B9E89298-6296-4F73-BB29-7B4062397E5F}" sibTransId="{20243161-3884-4DA5-A838-BFA4C3A1DA86}"/>
    <dgm:cxn modelId="{1EA501DC-688E-4BBE-8E94-894B3233F99D}" type="presOf" srcId="{357730E0-9E2D-4A2F-B0D4-133F4FBF3DDA}" destId="{6BEDF225-BE0E-44B0-8252-0EA8D3EC95D2}" srcOrd="0" destOrd="0" presId="urn:microsoft.com/office/officeart/2005/8/layout/hChevron3"/>
    <dgm:cxn modelId="{E5DB221C-F603-4FBC-A6DE-19D26451A94A}" srcId="{6AAE5AFB-082A-4875-835E-B10A2D57463B}" destId="{EEFD1B00-A472-47F4-B2BA-EBA228FCB287}" srcOrd="3" destOrd="0" parTransId="{794167E2-3EB6-45E1-81B9-D75C57E65B07}" sibTransId="{1BB041B6-70C5-4408-9096-C63332EA2626}"/>
    <dgm:cxn modelId="{B7174FC1-09EC-45EE-AD7B-7D7E15C804D3}" srcId="{6AAE5AFB-082A-4875-835E-B10A2D57463B}" destId="{598C4416-51AC-44CE-9705-A50E35726D49}" srcOrd="0" destOrd="0" parTransId="{170CBF38-2271-46DF-8249-73BF1FFB0D15}" sibTransId="{8CA8F368-99AE-42A7-9882-6161019C0FEB}"/>
    <dgm:cxn modelId="{2A45C33E-B87B-4614-98F8-DDE2AB1BDA7F}" type="presOf" srcId="{EEFD1B00-A472-47F4-B2BA-EBA228FCB287}" destId="{2A8C81E3-23FD-43CA-A12E-B7F268A71D02}" srcOrd="0" destOrd="0" presId="urn:microsoft.com/office/officeart/2005/8/layout/hChevron3"/>
    <dgm:cxn modelId="{D5BE5B23-B34F-4A94-B124-E1FCAB49BC56}" type="presParOf" srcId="{1D375974-AE53-4EDB-99EF-D7596485D601}" destId="{2F193F47-2269-48E7-8F7A-3E3DE09D3940}" srcOrd="0" destOrd="0" presId="urn:microsoft.com/office/officeart/2005/8/layout/hChevron3"/>
    <dgm:cxn modelId="{08C4CC62-A024-478B-9333-D2C3966DBC6A}" type="presParOf" srcId="{1D375974-AE53-4EDB-99EF-D7596485D601}" destId="{D2FE024B-8D46-4451-9D1B-816195472772}" srcOrd="1" destOrd="0" presId="urn:microsoft.com/office/officeart/2005/8/layout/hChevron3"/>
    <dgm:cxn modelId="{49395C26-279A-4D7C-8817-ABE5C88ED930}" type="presParOf" srcId="{1D375974-AE53-4EDB-99EF-D7596485D601}" destId="{6BEDF225-BE0E-44B0-8252-0EA8D3EC95D2}" srcOrd="2" destOrd="0" presId="urn:microsoft.com/office/officeart/2005/8/layout/hChevron3"/>
    <dgm:cxn modelId="{EE8FFB93-DBF0-4196-81BE-39E0585C28DD}" type="presParOf" srcId="{1D375974-AE53-4EDB-99EF-D7596485D601}" destId="{1D1861C0-0DCD-4323-ADDD-B80059D86A0D}" srcOrd="3" destOrd="0" presId="urn:microsoft.com/office/officeart/2005/8/layout/hChevron3"/>
    <dgm:cxn modelId="{2DD4DE68-1D8B-4B5D-B7BA-58CF88FD9CA2}" type="presParOf" srcId="{1D375974-AE53-4EDB-99EF-D7596485D601}" destId="{2C999B35-6A28-4FC6-B171-E3747ED56CFE}" srcOrd="4" destOrd="0" presId="urn:microsoft.com/office/officeart/2005/8/layout/hChevron3"/>
    <dgm:cxn modelId="{4BD89B47-721C-4EFB-A200-E31DECB600FD}" type="presParOf" srcId="{1D375974-AE53-4EDB-99EF-D7596485D601}" destId="{BD7C7B3F-CCDB-4850-8D02-57B3DC037477}" srcOrd="5" destOrd="0" presId="urn:microsoft.com/office/officeart/2005/8/layout/hChevron3"/>
    <dgm:cxn modelId="{D815D49C-5A23-424C-8E0E-04AF76B56841}" type="presParOf" srcId="{1D375974-AE53-4EDB-99EF-D7596485D601}" destId="{2A8C81E3-23FD-43CA-A12E-B7F268A71D02}" srcOrd="6" destOrd="0" presId="urn:microsoft.com/office/officeart/2005/8/layout/hChevron3"/>
    <dgm:cxn modelId="{8EE424F8-60FD-42A6-B99E-ACEB35BAD3E3}" type="presParOf" srcId="{1D375974-AE53-4EDB-99EF-D7596485D601}" destId="{7A4A418A-EF13-4CA3-8A96-C6EDA60073A4}" srcOrd="7" destOrd="0" presId="urn:microsoft.com/office/officeart/2005/8/layout/hChevron3"/>
    <dgm:cxn modelId="{7ABA0DD2-3C81-4993-8EB6-0440A3D58BFF}" type="presParOf" srcId="{1D375974-AE53-4EDB-99EF-D7596485D601}" destId="{5A1ED412-2E9F-47D7-B6E2-C59F68FBF18A}" srcOrd="8" destOrd="0" presId="urn:microsoft.com/office/officeart/2005/8/layout/hChevron3"/>
    <dgm:cxn modelId="{A4518F71-EA60-4CD2-80B0-D9BE9F5358A7}" type="presParOf" srcId="{1D375974-AE53-4EDB-99EF-D7596485D601}" destId="{73F0D2D7-FB2A-447A-9890-E65393998563}" srcOrd="9" destOrd="0" presId="urn:microsoft.com/office/officeart/2005/8/layout/hChevron3"/>
    <dgm:cxn modelId="{CE97FE11-022E-4A99-99AC-453D992BCEF8}" type="presParOf" srcId="{1D375974-AE53-4EDB-99EF-D7596485D601}" destId="{1B98BAFF-6FC9-4DBA-B4DF-C3BC6EDED825}" srcOrd="10" destOrd="0" presId="urn:microsoft.com/office/officeart/2005/8/layout/hChevron3"/>
  </dgm:cxnLst>
  <dgm:bg/>
  <dgm:whole/>
  <dgm:extLst>
    <a:ext uri="http://schemas.microsoft.com/office/drawing/2008/diagram">
      <dsp:dataModelExt xmlns:dsp="http://schemas.microsoft.com/office/drawing/2008/diagram" relId="rId15"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193F47-2269-48E7-8F7A-3E3DE09D3940}">
      <dsp:nvSpPr>
        <dsp:cNvPr id="0" name=""/>
        <dsp:cNvSpPr/>
      </dsp:nvSpPr>
      <dsp:spPr>
        <a:xfrm>
          <a:off x="334" y="165258"/>
          <a:ext cx="535822" cy="488632"/>
        </a:xfrm>
        <a:prstGeom prst="homePlate">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3340" tIns="26670" rIns="13335" bIns="26670" numCol="1" spcCol="1270" anchor="ctr" anchorCtr="0">
          <a:noAutofit/>
        </a:bodyPr>
        <a:lstStyle/>
        <a:p>
          <a:pPr lvl="0" algn="ctr" defTabSz="444500">
            <a:lnSpc>
              <a:spcPct val="90000"/>
            </a:lnSpc>
            <a:spcBef>
              <a:spcPct val="0"/>
            </a:spcBef>
            <a:spcAft>
              <a:spcPct val="35000"/>
            </a:spcAft>
          </a:pPr>
          <a:r>
            <a:rPr lang="en-US" sz="1000" kern="1200" dirty="0" smtClean="0"/>
            <a:t>Looks</a:t>
          </a:r>
        </a:p>
      </dsp:txBody>
      <dsp:txXfrm>
        <a:off x="334" y="165258"/>
        <a:ext cx="413664" cy="488632"/>
      </dsp:txXfrm>
    </dsp:sp>
    <dsp:sp modelId="{6BEDF225-BE0E-44B0-8252-0EA8D3EC95D2}">
      <dsp:nvSpPr>
        <dsp:cNvPr id="0" name=""/>
        <dsp:cNvSpPr/>
      </dsp:nvSpPr>
      <dsp:spPr>
        <a:xfrm>
          <a:off x="291840" y="165258"/>
          <a:ext cx="932775" cy="488632"/>
        </a:xfrm>
        <a:prstGeom prst="chevron">
          <a:avLst/>
        </a:prstGeom>
        <a:gradFill rotWithShape="0">
          <a:gsLst>
            <a:gs pos="0">
              <a:schemeClr val="accent4">
                <a:hueOff val="-892954"/>
                <a:satOff val="5380"/>
                <a:lumOff val="431"/>
                <a:alphaOff val="0"/>
                <a:shade val="51000"/>
                <a:satMod val="130000"/>
              </a:schemeClr>
            </a:gs>
            <a:gs pos="80000">
              <a:schemeClr val="accent4">
                <a:hueOff val="-892954"/>
                <a:satOff val="5380"/>
                <a:lumOff val="431"/>
                <a:alphaOff val="0"/>
                <a:shade val="93000"/>
                <a:satMod val="130000"/>
              </a:schemeClr>
            </a:gs>
            <a:gs pos="100000">
              <a:schemeClr val="accent4">
                <a:hueOff val="-892954"/>
                <a:satOff val="5380"/>
                <a:lumOff val="431"/>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0005" tIns="26670" rIns="13335" bIns="26670" numCol="1" spcCol="1270" anchor="ctr" anchorCtr="0">
          <a:noAutofit/>
        </a:bodyPr>
        <a:lstStyle/>
        <a:p>
          <a:pPr lvl="0" algn="ctr" defTabSz="444500">
            <a:lnSpc>
              <a:spcPct val="90000"/>
            </a:lnSpc>
            <a:spcBef>
              <a:spcPct val="0"/>
            </a:spcBef>
            <a:spcAft>
              <a:spcPct val="35000"/>
            </a:spcAft>
          </a:pPr>
          <a:r>
            <a:rPr lang="en-US" sz="1000" kern="1200" dirty="0" smtClean="0"/>
            <a:t>Jokes</a:t>
          </a:r>
          <a:endParaRPr lang="en-US" sz="1000" kern="1200" dirty="0"/>
        </a:p>
      </dsp:txBody>
      <dsp:txXfrm>
        <a:off x="536156" y="165258"/>
        <a:ext cx="444143" cy="488632"/>
      </dsp:txXfrm>
    </dsp:sp>
    <dsp:sp modelId="{2C999B35-6A28-4FC6-B171-E3747ED56CFE}">
      <dsp:nvSpPr>
        <dsp:cNvPr id="0" name=""/>
        <dsp:cNvSpPr/>
      </dsp:nvSpPr>
      <dsp:spPr>
        <a:xfrm>
          <a:off x="980299" y="165258"/>
          <a:ext cx="1447427" cy="488632"/>
        </a:xfrm>
        <a:prstGeom prst="chevron">
          <a:avLst/>
        </a:prstGeom>
        <a:gradFill rotWithShape="0">
          <a:gsLst>
            <a:gs pos="0">
              <a:schemeClr val="accent4">
                <a:hueOff val="-1785908"/>
                <a:satOff val="10760"/>
                <a:lumOff val="862"/>
                <a:alphaOff val="0"/>
                <a:shade val="51000"/>
                <a:satMod val="130000"/>
              </a:schemeClr>
            </a:gs>
            <a:gs pos="80000">
              <a:schemeClr val="accent4">
                <a:hueOff val="-1785908"/>
                <a:satOff val="10760"/>
                <a:lumOff val="862"/>
                <a:alphaOff val="0"/>
                <a:shade val="93000"/>
                <a:satMod val="130000"/>
              </a:schemeClr>
            </a:gs>
            <a:gs pos="100000">
              <a:schemeClr val="accent4">
                <a:hueOff val="-1785908"/>
                <a:satOff val="10760"/>
                <a:lumOff val="862"/>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0005" tIns="26670" rIns="13335" bIns="26670" numCol="1" spcCol="1270" anchor="ctr" anchorCtr="0">
          <a:noAutofit/>
        </a:bodyPr>
        <a:lstStyle/>
        <a:p>
          <a:pPr lvl="0" algn="ctr" defTabSz="444500">
            <a:lnSpc>
              <a:spcPct val="90000"/>
            </a:lnSpc>
            <a:spcBef>
              <a:spcPct val="0"/>
            </a:spcBef>
            <a:spcAft>
              <a:spcPct val="35000"/>
            </a:spcAft>
          </a:pPr>
          <a:r>
            <a:rPr lang="en-US" sz="1000" kern="1200" dirty="0" smtClean="0"/>
            <a:t>Comments about body parts</a:t>
          </a:r>
          <a:endParaRPr lang="en-US" sz="1000" kern="1200" dirty="0"/>
        </a:p>
      </dsp:txBody>
      <dsp:txXfrm>
        <a:off x="1224615" y="165258"/>
        <a:ext cx="958795" cy="488632"/>
      </dsp:txXfrm>
    </dsp:sp>
    <dsp:sp modelId="{2A8C81E3-23FD-43CA-A12E-B7F268A71D02}">
      <dsp:nvSpPr>
        <dsp:cNvPr id="0" name=""/>
        <dsp:cNvSpPr/>
      </dsp:nvSpPr>
      <dsp:spPr>
        <a:xfrm>
          <a:off x="2183410" y="165258"/>
          <a:ext cx="1415763" cy="488632"/>
        </a:xfrm>
        <a:prstGeom prst="chevron">
          <a:avLst/>
        </a:prstGeom>
        <a:gradFill rotWithShape="0">
          <a:gsLst>
            <a:gs pos="0">
              <a:schemeClr val="accent4">
                <a:hueOff val="-2678862"/>
                <a:satOff val="16139"/>
                <a:lumOff val="1294"/>
                <a:alphaOff val="0"/>
                <a:shade val="51000"/>
                <a:satMod val="130000"/>
              </a:schemeClr>
            </a:gs>
            <a:gs pos="80000">
              <a:schemeClr val="accent4">
                <a:hueOff val="-2678862"/>
                <a:satOff val="16139"/>
                <a:lumOff val="1294"/>
                <a:alphaOff val="0"/>
                <a:shade val="93000"/>
                <a:satMod val="130000"/>
              </a:schemeClr>
            </a:gs>
            <a:gs pos="100000">
              <a:schemeClr val="accent4">
                <a:hueOff val="-2678862"/>
                <a:satOff val="16139"/>
                <a:lumOff val="1294"/>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0005" tIns="26670" rIns="13335" bIns="26670" numCol="1" spcCol="1270" anchor="ctr" anchorCtr="0">
          <a:noAutofit/>
        </a:bodyPr>
        <a:lstStyle/>
        <a:p>
          <a:pPr lvl="0" algn="ctr" defTabSz="444500">
            <a:lnSpc>
              <a:spcPct val="90000"/>
            </a:lnSpc>
            <a:spcBef>
              <a:spcPct val="0"/>
            </a:spcBef>
            <a:spcAft>
              <a:spcPct val="35000"/>
            </a:spcAft>
          </a:pPr>
          <a:r>
            <a:rPr lang="en-US" sz="1000" kern="1200" dirty="0" smtClean="0"/>
            <a:t>Physical intrusion into personal space</a:t>
          </a:r>
          <a:endParaRPr lang="en-US" sz="1000" kern="1200" dirty="0"/>
        </a:p>
      </dsp:txBody>
      <dsp:txXfrm>
        <a:off x="2427726" y="165258"/>
        <a:ext cx="927131" cy="488632"/>
      </dsp:txXfrm>
    </dsp:sp>
    <dsp:sp modelId="{5A1ED412-2E9F-47D7-B6E2-C59F68FBF18A}">
      <dsp:nvSpPr>
        <dsp:cNvPr id="0" name=""/>
        <dsp:cNvSpPr/>
      </dsp:nvSpPr>
      <dsp:spPr>
        <a:xfrm>
          <a:off x="3354857" y="165258"/>
          <a:ext cx="1153942" cy="488632"/>
        </a:xfrm>
        <a:prstGeom prst="chevron">
          <a:avLst/>
        </a:prstGeom>
        <a:gradFill rotWithShape="0">
          <a:gsLst>
            <a:gs pos="0">
              <a:schemeClr val="accent4">
                <a:hueOff val="-3571816"/>
                <a:satOff val="21519"/>
                <a:lumOff val="1725"/>
                <a:alphaOff val="0"/>
                <a:shade val="51000"/>
                <a:satMod val="130000"/>
              </a:schemeClr>
            </a:gs>
            <a:gs pos="80000">
              <a:schemeClr val="accent4">
                <a:hueOff val="-3571816"/>
                <a:satOff val="21519"/>
                <a:lumOff val="1725"/>
                <a:alphaOff val="0"/>
                <a:shade val="93000"/>
                <a:satMod val="130000"/>
              </a:schemeClr>
            </a:gs>
            <a:gs pos="100000">
              <a:schemeClr val="accent4">
                <a:hueOff val="-3571816"/>
                <a:satOff val="21519"/>
                <a:lumOff val="172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0005" tIns="26670" rIns="13335" bIns="26670" numCol="1" spcCol="1270" anchor="ctr" anchorCtr="0">
          <a:noAutofit/>
        </a:bodyPr>
        <a:lstStyle/>
        <a:p>
          <a:pPr lvl="0" algn="ctr" defTabSz="444500">
            <a:lnSpc>
              <a:spcPct val="90000"/>
            </a:lnSpc>
            <a:spcBef>
              <a:spcPct val="0"/>
            </a:spcBef>
            <a:spcAft>
              <a:spcPct val="35000"/>
            </a:spcAft>
          </a:pPr>
          <a:r>
            <a:rPr lang="en-US" sz="1000" kern="1200" dirty="0" smtClean="0"/>
            <a:t>Grabbing</a:t>
          </a:r>
          <a:endParaRPr lang="en-US" sz="1000" kern="1200" dirty="0"/>
        </a:p>
      </dsp:txBody>
      <dsp:txXfrm>
        <a:off x="3599173" y="165258"/>
        <a:ext cx="665310" cy="488632"/>
      </dsp:txXfrm>
    </dsp:sp>
    <dsp:sp modelId="{1B98BAFF-6FC9-4DBA-B4DF-C3BC6EDED825}">
      <dsp:nvSpPr>
        <dsp:cNvPr id="0" name=""/>
        <dsp:cNvSpPr/>
      </dsp:nvSpPr>
      <dsp:spPr>
        <a:xfrm>
          <a:off x="4264483" y="165258"/>
          <a:ext cx="1221581" cy="488632"/>
        </a:xfrm>
        <a:prstGeom prst="chevron">
          <a:avLst/>
        </a:prstGeom>
        <a:gradFill rotWithShape="0">
          <a:gsLst>
            <a:gs pos="0">
              <a:schemeClr val="accent4">
                <a:hueOff val="-4464770"/>
                <a:satOff val="26899"/>
                <a:lumOff val="2156"/>
                <a:alphaOff val="0"/>
                <a:shade val="51000"/>
                <a:satMod val="130000"/>
              </a:schemeClr>
            </a:gs>
            <a:gs pos="80000">
              <a:schemeClr val="accent4">
                <a:hueOff val="-4464770"/>
                <a:satOff val="26899"/>
                <a:lumOff val="2156"/>
                <a:alphaOff val="0"/>
                <a:shade val="93000"/>
                <a:satMod val="130000"/>
              </a:schemeClr>
            </a:gs>
            <a:gs pos="100000">
              <a:schemeClr val="accent4">
                <a:hueOff val="-4464770"/>
                <a:satOff val="26899"/>
                <a:lumOff val="2156"/>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0005" tIns="26670" rIns="13335" bIns="26670" numCol="1" spcCol="1270" anchor="ctr" anchorCtr="0">
          <a:noAutofit/>
        </a:bodyPr>
        <a:lstStyle/>
        <a:p>
          <a:pPr lvl="0" algn="ctr" defTabSz="444500">
            <a:lnSpc>
              <a:spcPct val="90000"/>
            </a:lnSpc>
            <a:spcBef>
              <a:spcPct val="0"/>
            </a:spcBef>
            <a:spcAft>
              <a:spcPct val="35000"/>
            </a:spcAft>
          </a:pPr>
          <a:r>
            <a:rPr lang="en-US" sz="1000" kern="1200" dirty="0" smtClean="0"/>
            <a:t>Brushed up against in a sexual way</a:t>
          </a:r>
          <a:endParaRPr lang="en-US" sz="1000" kern="1200" dirty="0"/>
        </a:p>
      </dsp:txBody>
      <dsp:txXfrm>
        <a:off x="4508799" y="165258"/>
        <a:ext cx="732949" cy="488632"/>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8AA271-AF60-4B13-98AA-9684F0EB5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9440</Words>
  <Characters>53814</Characters>
  <Application>Microsoft Office Word</Application>
  <DocSecurity>4</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Peace Corps</Company>
  <LinksUpToDate>false</LinksUpToDate>
  <CharactersWithSpaces>63128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Giver, Sandi</dc:creator>
  <cp:lastModifiedBy>Giver, Sandi</cp:lastModifiedBy>
  <cp:revision>2</cp:revision>
  <cp:lastPrinted>2015-08-04T18:21:00Z</cp:lastPrinted>
  <dcterms:created xsi:type="dcterms:W3CDTF">2015-08-25T20:22:00Z</dcterms:created>
  <dcterms:modified xsi:type="dcterms:W3CDTF">2015-08-25T20:22:00Z</dcterms:modified>
</cp:coreProperties>
</file>